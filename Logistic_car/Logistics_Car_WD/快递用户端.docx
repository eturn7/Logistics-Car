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5CAD" w14:textId="77777777" w:rsidR="00147154" w:rsidRDefault="00147154" w:rsidP="006D3121">
      <w:pPr>
        <w:spacing w:before="65" w:line="226" w:lineRule="auto"/>
        <w:outlineLvl w:val="0"/>
        <w:rPr>
          <w:rFonts w:ascii="黑体" w:eastAsia="黑体" w:hAnsi="黑体" w:cs="黑体"/>
          <w:sz w:val="31"/>
          <w:szCs w:val="31"/>
        </w:rPr>
      </w:pPr>
      <w:r>
        <w:rPr>
          <w:rFonts w:ascii="黑体" w:eastAsia="黑体" w:hAnsi="黑体" w:cs="黑体"/>
          <w:spacing w:val="6"/>
          <w:sz w:val="31"/>
          <w:szCs w:val="31"/>
        </w:rPr>
        <w:t>5</w:t>
      </w:r>
      <w:r>
        <w:rPr>
          <w:rFonts w:ascii="黑体" w:eastAsia="黑体" w:hAnsi="黑体" w:cs="黑体"/>
          <w:spacing w:val="31"/>
          <w:sz w:val="31"/>
          <w:szCs w:val="31"/>
        </w:rPr>
        <w:t xml:space="preserve"> </w:t>
      </w:r>
      <w:r>
        <w:rPr>
          <w:rFonts w:ascii="黑体" w:eastAsia="黑体" w:hAnsi="黑体" w:cs="黑体"/>
          <w:spacing w:val="6"/>
          <w:sz w:val="31"/>
          <w:szCs w:val="31"/>
        </w:rPr>
        <w:t>用户端的实现与测试</w:t>
      </w:r>
    </w:p>
    <w:p w14:paraId="13060A01" w14:textId="77777777" w:rsidR="00147154" w:rsidRDefault="00147154" w:rsidP="00147154">
      <w:pPr>
        <w:spacing w:line="388" w:lineRule="auto"/>
      </w:pPr>
    </w:p>
    <w:p w14:paraId="69BA81D5" w14:textId="77777777" w:rsidR="00147154" w:rsidRDefault="00147154" w:rsidP="00147154">
      <w:pPr>
        <w:spacing w:before="91" w:line="222" w:lineRule="auto"/>
        <w:ind w:firstLine="16"/>
        <w:outlineLvl w:val="1"/>
        <w:rPr>
          <w:rFonts w:ascii="黑体" w:eastAsia="黑体" w:hAnsi="黑体" w:cs="黑体"/>
          <w:sz w:val="28"/>
          <w:szCs w:val="28"/>
        </w:rPr>
      </w:pPr>
      <w:bookmarkStart w:id="0" w:name="_bookmark32"/>
      <w:bookmarkEnd w:id="0"/>
      <w:r>
        <w:rPr>
          <w:rFonts w:ascii="黑体" w:eastAsia="黑体" w:hAnsi="黑体" w:cs="黑体"/>
          <w:spacing w:val="-1"/>
          <w:sz w:val="28"/>
          <w:szCs w:val="28"/>
        </w:rPr>
        <w:t>5.1</w:t>
      </w:r>
      <w:r>
        <w:rPr>
          <w:rFonts w:ascii="黑体" w:eastAsia="黑体" w:hAnsi="黑体" w:cs="黑体"/>
          <w:spacing w:val="11"/>
          <w:sz w:val="28"/>
          <w:szCs w:val="28"/>
        </w:rPr>
        <w:t xml:space="preserve"> </w:t>
      </w:r>
      <w:r>
        <w:rPr>
          <w:rFonts w:ascii="黑体" w:eastAsia="黑体" w:hAnsi="黑体" w:cs="黑体"/>
          <w:spacing w:val="-1"/>
          <w:sz w:val="28"/>
          <w:szCs w:val="28"/>
        </w:rPr>
        <w:t>校园</w:t>
      </w:r>
      <w:proofErr w:type="gramStart"/>
      <w:r>
        <w:rPr>
          <w:rFonts w:ascii="黑体" w:eastAsia="黑体" w:hAnsi="黑体" w:cs="黑体"/>
          <w:spacing w:val="-1"/>
          <w:sz w:val="28"/>
          <w:szCs w:val="28"/>
        </w:rPr>
        <w:t>物流车</w:t>
      </w:r>
      <w:proofErr w:type="gramEnd"/>
      <w:r>
        <w:rPr>
          <w:rFonts w:ascii="黑体" w:eastAsia="黑体" w:hAnsi="黑体" w:cs="黑体"/>
          <w:spacing w:val="-1"/>
          <w:sz w:val="28"/>
          <w:szCs w:val="28"/>
        </w:rPr>
        <w:t>小程序设计说明</w:t>
      </w:r>
    </w:p>
    <w:p w14:paraId="3313AE6F" w14:textId="77777777" w:rsidR="00147154" w:rsidRDefault="00147154" w:rsidP="00147154">
      <w:pPr>
        <w:spacing w:line="350" w:lineRule="auto"/>
      </w:pPr>
    </w:p>
    <w:p w14:paraId="15179AF0" w14:textId="77777777" w:rsidR="00147154" w:rsidRDefault="00147154" w:rsidP="00147154">
      <w:pPr>
        <w:spacing w:before="91" w:line="220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bookmarkStart w:id="1" w:name="_bookmark33"/>
      <w:bookmarkEnd w:id="1"/>
      <w:r>
        <w:rPr>
          <w:rFonts w:ascii="宋体" w:eastAsia="宋体" w:hAnsi="宋体" w:cs="宋体"/>
          <w:spacing w:val="-3"/>
          <w:sz w:val="28"/>
          <w:szCs w:val="28"/>
        </w:rPr>
        <w:t>5.1.1</w:t>
      </w:r>
      <w:r>
        <w:rPr>
          <w:rFonts w:ascii="宋体" w:eastAsia="宋体" w:hAnsi="宋体" w:cs="宋体"/>
          <w:spacing w:val="1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产品概述</w:t>
      </w:r>
    </w:p>
    <w:p w14:paraId="09BB4E66" w14:textId="77777777" w:rsidR="006D3121" w:rsidRPr="008F45DB" w:rsidRDefault="006D3121" w:rsidP="006D3121">
      <w:pPr>
        <w:ind w:firstLineChars="200" w:firstLine="480"/>
        <w:rPr>
          <w:ins w:id="2" w:author="王璇" w:date="2023-04-22T20:55:00Z"/>
          <w:rFonts w:ascii="宋体" w:eastAsia="宋体" w:hAnsi="宋体" w:cs="宋体"/>
          <w:sz w:val="24"/>
          <w:szCs w:val="24"/>
          <w:rPrChange w:id="3" w:author="王璇" w:date="2023-04-22T21:05:00Z">
            <w:rPr>
              <w:ins w:id="4" w:author="王璇" w:date="2023-04-22T20:55:00Z"/>
            </w:rPr>
          </w:rPrChange>
        </w:rPr>
      </w:pPr>
      <w:bookmarkStart w:id="5" w:name="_bookmark34"/>
      <w:bookmarkEnd w:id="5"/>
      <w:ins w:id="6" w:author="王璇" w:date="2023-04-22T20:55:00Z">
        <w:r>
          <w:rPr>
            <w:rFonts w:ascii="宋体" w:eastAsia="宋体" w:hAnsi="宋体" w:cs="宋体" w:hint="eastAsia"/>
            <w:sz w:val="24"/>
            <w:szCs w:val="24"/>
            <w:rPrChange w:id="7" w:author="王璇" w:date="2023-04-22T21:06:00Z">
              <w:rPr>
                <w:rFonts w:ascii="微软雅黑" w:eastAsia="微软雅黑" w:hAnsi="微软雅黑" w:cs="微软雅黑" w:hint="eastAsia"/>
                <w:sz w:val="24"/>
                <w:szCs w:val="24"/>
              </w:rPr>
            </w:rPrChange>
          </w:rPr>
          <w:t>该系统主要辅助</w:t>
        </w:r>
      </w:ins>
      <w:r>
        <w:rPr>
          <w:rFonts w:ascii="宋体" w:eastAsia="宋体" w:hAnsi="宋体" w:cs="宋体" w:hint="eastAsia"/>
          <w:sz w:val="24"/>
          <w:szCs w:val="24"/>
        </w:rPr>
        <w:t>送货员</w:t>
      </w:r>
      <w:ins w:id="8" w:author="王璇" w:date="2023-04-22T20:55:00Z">
        <w:r>
          <w:rPr>
            <w:rFonts w:ascii="宋体" w:eastAsia="宋体" w:hAnsi="宋体" w:cs="宋体" w:hint="eastAsia"/>
            <w:sz w:val="24"/>
            <w:szCs w:val="24"/>
            <w:rPrChange w:id="9" w:author="王璇" w:date="2023-04-22T21:06:00Z">
              <w:rPr>
                <w:rFonts w:ascii="微软雅黑" w:eastAsia="微软雅黑" w:hAnsi="微软雅黑" w:cs="微软雅黑" w:hint="eastAsia"/>
                <w:sz w:val="24"/>
                <w:szCs w:val="24"/>
              </w:rPr>
            </w:rPrChange>
          </w:rPr>
          <w:t>完成用户签收快递，完成配送流程</w:t>
        </w:r>
      </w:ins>
      <w:r>
        <w:rPr>
          <w:rFonts w:ascii="宋体" w:eastAsia="宋体" w:hAnsi="宋体" w:cs="宋体" w:hint="eastAsia"/>
          <w:sz w:val="24"/>
          <w:szCs w:val="24"/>
        </w:rPr>
        <w:t>。</w:t>
      </w:r>
      <w:ins w:id="10" w:author="王璇" w:date="2023-04-22T20:55:00Z">
        <w:r>
          <w:rPr>
            <w:rFonts w:ascii="宋体" w:eastAsia="宋体" w:hAnsi="宋体" w:cs="宋体" w:hint="eastAsia"/>
            <w:sz w:val="24"/>
            <w:szCs w:val="24"/>
            <w:rPrChange w:id="11" w:author="王璇" w:date="2023-04-22T21:05:00Z">
              <w:rPr>
                <w:rFonts w:hint="eastAsia"/>
              </w:rPr>
            </w:rPrChange>
          </w:rPr>
          <w:t>该系统的目标是为校园内的快递配送提供更加便捷、高效的解决方案，通过智能化的设计和实现，提高快递配送的效率和用户体验。</w:t>
        </w:r>
      </w:ins>
    </w:p>
    <w:p w14:paraId="1A0A37BF" w14:textId="77777777" w:rsidR="00147154" w:rsidRDefault="00147154" w:rsidP="00147154">
      <w:pPr>
        <w:spacing w:before="159" w:line="220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5.1.2</w:t>
      </w:r>
      <w:r>
        <w:rPr>
          <w:rFonts w:ascii="宋体" w:eastAsia="宋体" w:hAnsi="宋体" w:cs="宋体"/>
          <w:spacing w:val="2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功能概述</w:t>
      </w:r>
    </w:p>
    <w:p w14:paraId="15096791" w14:textId="77777777" w:rsidR="00147154" w:rsidRDefault="00147154" w:rsidP="00147154">
      <w:pPr>
        <w:spacing w:before="217" w:line="245" w:lineRule="auto"/>
        <w:ind w:left="20" w:right="11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4"/>
          <w:sz w:val="23"/>
          <w:szCs w:val="23"/>
        </w:rPr>
        <w:t>（1）用户登录和注册：</w:t>
      </w:r>
      <w:r>
        <w:rPr>
          <w:rFonts w:ascii="宋体" w:eastAsia="宋体" w:hAnsi="宋体" w:cs="宋体"/>
          <w:spacing w:val="100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用户可以通过手机号码进行注册和登录。系统会验证手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 xml:space="preserve">机号码的合法性，并将用户信息存储在数据库中，用户可以在登录后修改个人信 </w:t>
      </w:r>
      <w:r>
        <w:rPr>
          <w:rFonts w:ascii="宋体" w:eastAsia="宋体" w:hAnsi="宋体" w:cs="宋体"/>
          <w:spacing w:val="1"/>
          <w:sz w:val="23"/>
          <w:szCs w:val="23"/>
        </w:rPr>
        <w:t>息。</w:t>
      </w:r>
    </w:p>
    <w:p w14:paraId="24D6DC9A" w14:textId="77777777" w:rsidR="00147154" w:rsidRDefault="00147154" w:rsidP="00147154">
      <w:pPr>
        <w:spacing w:before="18" w:line="243" w:lineRule="auto"/>
        <w:ind w:left="20" w:right="11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4"/>
          <w:sz w:val="23"/>
          <w:szCs w:val="23"/>
        </w:rPr>
        <w:t>（2）个人信息二</w:t>
      </w:r>
      <w:proofErr w:type="gramStart"/>
      <w:r>
        <w:rPr>
          <w:rFonts w:ascii="宋体" w:eastAsia="宋体" w:hAnsi="宋体" w:cs="宋体"/>
          <w:spacing w:val="4"/>
          <w:sz w:val="23"/>
          <w:szCs w:val="23"/>
        </w:rPr>
        <w:t>维码显示</w:t>
      </w:r>
      <w:proofErr w:type="gramEnd"/>
      <w:r>
        <w:rPr>
          <w:rFonts w:ascii="宋体" w:eastAsia="宋体" w:hAnsi="宋体" w:cs="宋体"/>
          <w:spacing w:val="4"/>
          <w:sz w:val="23"/>
          <w:szCs w:val="23"/>
        </w:rPr>
        <w:t>和识别：</w:t>
      </w:r>
      <w:r>
        <w:rPr>
          <w:rFonts w:ascii="宋体" w:eastAsia="宋体" w:hAnsi="宋体" w:cs="宋体"/>
          <w:spacing w:val="69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用户可以在个人信息页面中查看自己的二维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码，并可以通过扫描</w:t>
      </w:r>
      <w:proofErr w:type="gramStart"/>
      <w:r>
        <w:rPr>
          <w:rFonts w:ascii="宋体" w:eastAsia="宋体" w:hAnsi="宋体" w:cs="宋体"/>
          <w:spacing w:val="7"/>
          <w:sz w:val="23"/>
          <w:szCs w:val="23"/>
        </w:rPr>
        <w:t>二维码进行</w:t>
      </w:r>
      <w:proofErr w:type="gramEnd"/>
      <w:r>
        <w:rPr>
          <w:rFonts w:ascii="宋体" w:eastAsia="宋体" w:hAnsi="宋体" w:cs="宋体"/>
          <w:spacing w:val="7"/>
          <w:sz w:val="23"/>
          <w:szCs w:val="23"/>
        </w:rPr>
        <w:t xml:space="preserve">快递签收。系统会根据用户的个人信息生成二维 </w:t>
      </w:r>
      <w:r>
        <w:rPr>
          <w:rFonts w:ascii="宋体" w:eastAsia="宋体" w:hAnsi="宋体" w:cs="宋体"/>
          <w:spacing w:val="8"/>
          <w:sz w:val="23"/>
          <w:szCs w:val="23"/>
        </w:rPr>
        <w:t>码，并在个人信息页面中显示。</w:t>
      </w:r>
    </w:p>
    <w:p w14:paraId="61D9B8E4" w14:textId="77777777" w:rsidR="00147154" w:rsidRDefault="00147154" w:rsidP="00147154">
      <w:pPr>
        <w:spacing w:before="29" w:line="250" w:lineRule="auto"/>
        <w:ind w:left="22" w:right="11" w:firstLine="480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6"/>
          <w:sz w:val="23"/>
          <w:szCs w:val="23"/>
        </w:rPr>
        <w:t>用户可以通过扫描</w:t>
      </w:r>
      <w:proofErr w:type="gramStart"/>
      <w:r>
        <w:rPr>
          <w:rFonts w:ascii="宋体" w:eastAsia="宋体" w:hAnsi="宋体" w:cs="宋体"/>
          <w:spacing w:val="6"/>
          <w:sz w:val="23"/>
          <w:szCs w:val="23"/>
        </w:rPr>
        <w:t>二维码进行</w:t>
      </w:r>
      <w:proofErr w:type="gramEnd"/>
      <w:r>
        <w:rPr>
          <w:rFonts w:ascii="宋体" w:eastAsia="宋体" w:hAnsi="宋体" w:cs="宋体"/>
          <w:spacing w:val="6"/>
          <w:sz w:val="23"/>
          <w:szCs w:val="23"/>
        </w:rPr>
        <w:t>快递签收。系统会根据</w:t>
      </w:r>
      <w:proofErr w:type="gramStart"/>
      <w:r>
        <w:rPr>
          <w:rFonts w:ascii="宋体" w:eastAsia="宋体" w:hAnsi="宋体" w:cs="宋体"/>
          <w:spacing w:val="6"/>
          <w:sz w:val="23"/>
          <w:szCs w:val="23"/>
        </w:rPr>
        <w:t>二维码中</w:t>
      </w:r>
      <w:proofErr w:type="gramEnd"/>
      <w:r>
        <w:rPr>
          <w:rFonts w:ascii="宋体" w:eastAsia="宋体" w:hAnsi="宋体" w:cs="宋体"/>
          <w:spacing w:val="6"/>
          <w:sz w:val="23"/>
          <w:szCs w:val="23"/>
        </w:rPr>
        <w:t>的信息进行快</w:t>
      </w:r>
      <w:r>
        <w:rPr>
          <w:rFonts w:ascii="宋体" w:eastAsia="宋体" w:hAnsi="宋体" w:cs="宋体"/>
          <w:spacing w:val="31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递签收操作</w:t>
      </w:r>
    </w:p>
    <w:p w14:paraId="7896DE76" w14:textId="77777777" w:rsidR="00147154" w:rsidRDefault="00147154" w:rsidP="00147154">
      <w:pPr>
        <w:spacing w:before="2" w:line="243" w:lineRule="auto"/>
        <w:ind w:left="20" w:right="11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4"/>
          <w:sz w:val="23"/>
          <w:szCs w:val="23"/>
        </w:rPr>
        <w:t>（3）快递下单和查询：</w:t>
      </w:r>
      <w:r>
        <w:rPr>
          <w:rFonts w:ascii="宋体" w:eastAsia="宋体" w:hAnsi="宋体" w:cs="宋体"/>
          <w:spacing w:val="100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用户可以通过输入快递信息进行下单，系统会将</w:t>
      </w:r>
      <w:proofErr w:type="gramStart"/>
      <w:r>
        <w:rPr>
          <w:rFonts w:ascii="宋体" w:eastAsia="宋体" w:hAnsi="宋体" w:cs="宋体"/>
          <w:spacing w:val="4"/>
          <w:sz w:val="23"/>
          <w:szCs w:val="23"/>
        </w:rPr>
        <w:t>快递信</w:t>
      </w:r>
      <w:proofErr w:type="gramEnd"/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 xml:space="preserve">息存储在数据库中，并生成订单号。用户可以在订单页面中查看订单状态和历史 </w:t>
      </w:r>
      <w:r>
        <w:rPr>
          <w:rFonts w:ascii="宋体" w:eastAsia="宋体" w:hAnsi="宋体" w:cs="宋体"/>
          <w:spacing w:val="4"/>
          <w:sz w:val="23"/>
          <w:szCs w:val="23"/>
        </w:rPr>
        <w:t>记录。</w:t>
      </w:r>
    </w:p>
    <w:p w14:paraId="4EE15AB0" w14:textId="77777777" w:rsidR="00147154" w:rsidRDefault="00147154" w:rsidP="00147154">
      <w:pPr>
        <w:spacing w:before="26" w:line="239" w:lineRule="auto"/>
        <w:ind w:left="24" w:right="11" w:firstLine="7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4"/>
          <w:sz w:val="23"/>
          <w:szCs w:val="23"/>
        </w:rPr>
        <w:t>（4）快递签收：</w:t>
      </w:r>
      <w:r>
        <w:rPr>
          <w:rFonts w:ascii="宋体" w:eastAsia="宋体" w:hAnsi="宋体" w:cs="宋体"/>
          <w:spacing w:val="71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4"/>
          <w:sz w:val="23"/>
          <w:szCs w:val="23"/>
        </w:rPr>
        <w:t>用户可以通过扫描快递上的</w:t>
      </w:r>
      <w:proofErr w:type="gramStart"/>
      <w:r>
        <w:rPr>
          <w:rFonts w:ascii="宋体" w:eastAsia="宋体" w:hAnsi="宋体" w:cs="宋体"/>
          <w:spacing w:val="4"/>
          <w:sz w:val="23"/>
          <w:szCs w:val="23"/>
        </w:rPr>
        <w:t>二维码进行</w:t>
      </w:r>
      <w:proofErr w:type="gramEnd"/>
      <w:r>
        <w:rPr>
          <w:rFonts w:ascii="宋体" w:eastAsia="宋体" w:hAnsi="宋体" w:cs="宋体"/>
          <w:spacing w:val="4"/>
          <w:sz w:val="23"/>
          <w:szCs w:val="23"/>
        </w:rPr>
        <w:t>签收。</w:t>
      </w:r>
      <w:r>
        <w:rPr>
          <w:rFonts w:ascii="宋体" w:eastAsia="宋体" w:hAnsi="宋体" w:cs="宋体"/>
          <w:spacing w:val="16"/>
          <w:sz w:val="23"/>
          <w:szCs w:val="23"/>
        </w:rPr>
        <w:t xml:space="preserve">  </w:t>
      </w:r>
      <w:r>
        <w:rPr>
          <w:rFonts w:ascii="宋体" w:eastAsia="宋体" w:hAnsi="宋体" w:cs="宋体"/>
          <w:spacing w:val="4"/>
          <w:sz w:val="23"/>
          <w:szCs w:val="23"/>
        </w:rPr>
        <w:t>系统会根据二</w:t>
      </w:r>
      <w:r>
        <w:rPr>
          <w:rFonts w:ascii="宋体" w:eastAsia="宋体" w:hAnsi="宋体" w:cs="宋体"/>
          <w:spacing w:val="1"/>
          <w:sz w:val="23"/>
          <w:szCs w:val="23"/>
        </w:rPr>
        <w:t xml:space="preserve"> </w:t>
      </w:r>
      <w:proofErr w:type="gramStart"/>
      <w:r>
        <w:rPr>
          <w:rFonts w:ascii="宋体" w:eastAsia="宋体" w:hAnsi="宋体" w:cs="宋体"/>
          <w:spacing w:val="9"/>
          <w:sz w:val="23"/>
          <w:szCs w:val="23"/>
        </w:rPr>
        <w:t>维码中</w:t>
      </w:r>
      <w:proofErr w:type="gramEnd"/>
      <w:r>
        <w:rPr>
          <w:rFonts w:ascii="宋体" w:eastAsia="宋体" w:hAnsi="宋体" w:cs="宋体"/>
          <w:spacing w:val="9"/>
          <w:sz w:val="23"/>
          <w:szCs w:val="23"/>
        </w:rPr>
        <w:t>的信息进行快递签收操作，并更新订单状态。</w:t>
      </w:r>
    </w:p>
    <w:p w14:paraId="3660FBAA" w14:textId="77777777" w:rsidR="00147154" w:rsidRDefault="00147154" w:rsidP="00147154">
      <w:pPr>
        <w:spacing w:before="223" w:line="221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bookmarkStart w:id="12" w:name="_bookmark35"/>
      <w:bookmarkEnd w:id="12"/>
      <w:r>
        <w:rPr>
          <w:rFonts w:ascii="宋体" w:eastAsia="宋体" w:hAnsi="宋体" w:cs="宋体"/>
          <w:spacing w:val="-4"/>
          <w:sz w:val="28"/>
          <w:szCs w:val="28"/>
        </w:rPr>
        <w:t>5.1.3</w:t>
      </w:r>
      <w:r>
        <w:rPr>
          <w:rFonts w:ascii="宋体" w:eastAsia="宋体" w:hAnsi="宋体" w:cs="宋体"/>
          <w:spacing w:val="2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实现逻辑</w:t>
      </w:r>
    </w:p>
    <w:p w14:paraId="41A3678C" w14:textId="77777777" w:rsidR="00147154" w:rsidRDefault="00147154" w:rsidP="00147154">
      <w:pPr>
        <w:spacing w:before="214" w:line="227" w:lineRule="auto"/>
        <w:ind w:firstLine="26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sz w:val="23"/>
          <w:szCs w:val="23"/>
        </w:rPr>
        <w:t>实现逻辑包括以下几个方面：</w:t>
      </w:r>
    </w:p>
    <w:p w14:paraId="34C847F1" w14:textId="77777777" w:rsidR="00147154" w:rsidRDefault="00147154" w:rsidP="00147154">
      <w:pPr>
        <w:spacing w:before="30" w:line="239" w:lineRule="auto"/>
        <w:ind w:left="20" w:right="42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（1）用户登录和注册：</w:t>
      </w:r>
      <w:r>
        <w:rPr>
          <w:rFonts w:ascii="宋体" w:eastAsia="宋体" w:hAnsi="宋体" w:cs="宋体"/>
          <w:spacing w:val="10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用户输入手机号码进行注册和登录，系统会验证手机号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码的合法性，并将用户信息存储在数据库中。</w:t>
      </w:r>
    </w:p>
    <w:p w14:paraId="027CB97A" w14:textId="77777777" w:rsidR="00147154" w:rsidRDefault="00147154" w:rsidP="00147154">
      <w:pPr>
        <w:spacing w:before="27" w:line="243" w:lineRule="auto"/>
        <w:ind w:left="20" w:right="11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（2）个人信息二</w:t>
      </w:r>
      <w:proofErr w:type="gramStart"/>
      <w:r>
        <w:rPr>
          <w:rFonts w:ascii="宋体" w:eastAsia="宋体" w:hAnsi="宋体" w:cs="宋体"/>
          <w:spacing w:val="3"/>
          <w:sz w:val="23"/>
          <w:szCs w:val="23"/>
        </w:rPr>
        <w:t>维码显示</w:t>
      </w:r>
      <w:proofErr w:type="gramEnd"/>
      <w:r>
        <w:rPr>
          <w:rFonts w:ascii="宋体" w:eastAsia="宋体" w:hAnsi="宋体" w:cs="宋体"/>
          <w:spacing w:val="3"/>
          <w:sz w:val="23"/>
          <w:szCs w:val="23"/>
        </w:rPr>
        <w:t>和识别：</w:t>
      </w:r>
      <w:r>
        <w:rPr>
          <w:rFonts w:ascii="宋体" w:eastAsia="宋体" w:hAnsi="宋体" w:cs="宋体"/>
          <w:spacing w:val="10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系统会根据用户的个人信息生成二维码，并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在个人信息页面中显示。用户可以通过扫描</w:t>
      </w:r>
      <w:proofErr w:type="gramStart"/>
      <w:r>
        <w:rPr>
          <w:rFonts w:ascii="宋体" w:eastAsia="宋体" w:hAnsi="宋体" w:cs="宋体"/>
          <w:spacing w:val="7"/>
          <w:sz w:val="23"/>
          <w:szCs w:val="23"/>
        </w:rPr>
        <w:t>二维码进行</w:t>
      </w:r>
      <w:proofErr w:type="gramEnd"/>
      <w:r>
        <w:rPr>
          <w:rFonts w:ascii="宋体" w:eastAsia="宋体" w:hAnsi="宋体" w:cs="宋体"/>
          <w:spacing w:val="7"/>
          <w:sz w:val="23"/>
          <w:szCs w:val="23"/>
        </w:rPr>
        <w:t xml:space="preserve">快递签收，系统会根据二 </w:t>
      </w:r>
      <w:proofErr w:type="gramStart"/>
      <w:r>
        <w:rPr>
          <w:rFonts w:ascii="宋体" w:eastAsia="宋体" w:hAnsi="宋体" w:cs="宋体"/>
          <w:spacing w:val="8"/>
          <w:sz w:val="23"/>
          <w:szCs w:val="23"/>
        </w:rPr>
        <w:t>维码中</w:t>
      </w:r>
      <w:proofErr w:type="gramEnd"/>
      <w:r>
        <w:rPr>
          <w:rFonts w:ascii="宋体" w:eastAsia="宋体" w:hAnsi="宋体" w:cs="宋体"/>
          <w:spacing w:val="8"/>
          <w:sz w:val="23"/>
          <w:szCs w:val="23"/>
        </w:rPr>
        <w:t>的信息进行快递签收操作。</w:t>
      </w:r>
    </w:p>
    <w:p w14:paraId="05E43765" w14:textId="77777777" w:rsidR="00147154" w:rsidRDefault="00147154" w:rsidP="00147154">
      <w:pPr>
        <w:spacing w:before="29" w:line="239" w:lineRule="auto"/>
        <w:ind w:left="22" w:right="42" w:firstLine="9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（3）快递下单和查询：</w:t>
      </w:r>
      <w:r>
        <w:rPr>
          <w:rFonts w:ascii="宋体" w:eastAsia="宋体" w:hAnsi="宋体" w:cs="宋体"/>
          <w:spacing w:val="10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用户输入快递信息进行下单，系统会将快递信息存储在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数据库中，并生成订单号。用户可以在订单页面中查看订单状态和历史记录。</w:t>
      </w:r>
    </w:p>
    <w:p w14:paraId="1F2DC868" w14:textId="77777777" w:rsidR="00147154" w:rsidRDefault="00147154" w:rsidP="00147154">
      <w:pPr>
        <w:spacing w:before="28" w:line="239" w:lineRule="auto"/>
        <w:ind w:left="20" w:right="42" w:firstLine="1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3"/>
          <w:sz w:val="23"/>
          <w:szCs w:val="23"/>
        </w:rPr>
        <w:t>（4）快递签收：</w:t>
      </w:r>
      <w:r>
        <w:rPr>
          <w:rFonts w:ascii="宋体" w:eastAsia="宋体" w:hAnsi="宋体" w:cs="宋体"/>
          <w:spacing w:val="10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3"/>
          <w:sz w:val="23"/>
          <w:szCs w:val="23"/>
        </w:rPr>
        <w:t>用户可以通过扫描快递上的</w:t>
      </w:r>
      <w:proofErr w:type="gramStart"/>
      <w:r>
        <w:rPr>
          <w:rFonts w:ascii="宋体" w:eastAsia="宋体" w:hAnsi="宋体" w:cs="宋体"/>
          <w:spacing w:val="3"/>
          <w:sz w:val="23"/>
          <w:szCs w:val="23"/>
        </w:rPr>
        <w:t>二维码进行</w:t>
      </w:r>
      <w:proofErr w:type="gramEnd"/>
      <w:r>
        <w:rPr>
          <w:rFonts w:ascii="宋体" w:eastAsia="宋体" w:hAnsi="宋体" w:cs="宋体"/>
          <w:spacing w:val="3"/>
          <w:sz w:val="23"/>
          <w:szCs w:val="23"/>
        </w:rPr>
        <w:t>签收，系统会根据二维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码中的信息进行快递签收操作，并更新订单状态。</w:t>
      </w:r>
    </w:p>
    <w:p w14:paraId="3A6DF66B" w14:textId="77777777" w:rsidR="00147154" w:rsidRDefault="00147154" w:rsidP="00147154">
      <w:pPr>
        <w:sectPr w:rsidR="00147154">
          <w:footerReference w:type="default" r:id="rId7"/>
          <w:pgSz w:w="11906" w:h="16839"/>
          <w:pgMar w:top="1287" w:right="1785" w:bottom="1420" w:left="1785" w:header="0" w:footer="1294" w:gutter="0"/>
          <w:cols w:space="720"/>
        </w:sectPr>
      </w:pPr>
    </w:p>
    <w:p w14:paraId="27933DC1" w14:textId="77777777" w:rsidR="00147154" w:rsidRDefault="00147154" w:rsidP="00147154">
      <w:pPr>
        <w:spacing w:line="10051" w:lineRule="exact"/>
        <w:ind w:firstLine="11"/>
        <w:textAlignment w:val="center"/>
      </w:pPr>
      <w:r>
        <w:rPr>
          <w:noProof/>
        </w:rPr>
        <w:lastRenderedPageBreak/>
        <w:drawing>
          <wp:inline distT="0" distB="0" distL="0" distR="0" wp14:anchorId="3B5FDE66" wp14:editId="67E3C286">
            <wp:extent cx="5772911" cy="6382511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11" cy="63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3908" w14:textId="3977D813" w:rsidR="005A7197" w:rsidRPr="005A7197" w:rsidRDefault="00147154" w:rsidP="005A7197">
      <w:pPr>
        <w:spacing w:before="237" w:line="231" w:lineRule="auto"/>
        <w:ind w:firstLine="3427"/>
        <w:rPr>
          <w:rFonts w:ascii="宋体" w:eastAsia="宋体" w:hAnsi="宋体" w:cs="宋体" w:hint="eastAsia"/>
          <w:spacing w:val="4"/>
          <w:sz w:val="17"/>
          <w:szCs w:val="17"/>
        </w:rPr>
      </w:pPr>
      <w:r>
        <w:rPr>
          <w:rFonts w:ascii="宋体" w:eastAsia="宋体" w:hAnsi="宋体" w:cs="宋体"/>
          <w:spacing w:val="4"/>
          <w:sz w:val="17"/>
          <w:szCs w:val="17"/>
        </w:rPr>
        <w:t>图</w:t>
      </w:r>
      <w:r>
        <w:rPr>
          <w:rFonts w:ascii="宋体" w:eastAsia="宋体" w:hAnsi="宋体" w:cs="宋体"/>
          <w:spacing w:val="23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4"/>
          <w:sz w:val="17"/>
          <w:szCs w:val="17"/>
        </w:rPr>
        <w:t>5-1</w:t>
      </w:r>
      <w:r>
        <w:rPr>
          <w:rFonts w:ascii="宋体" w:eastAsia="宋体" w:hAnsi="宋体" w:cs="宋体"/>
          <w:spacing w:val="12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4"/>
          <w:sz w:val="17"/>
          <w:szCs w:val="17"/>
        </w:rPr>
        <w:t>程序逻辑流程图</w:t>
      </w:r>
    </w:p>
    <w:p w14:paraId="7123F327" w14:textId="77777777" w:rsidR="00147154" w:rsidRDefault="00147154" w:rsidP="00147154">
      <w:pPr>
        <w:spacing w:line="312" w:lineRule="auto"/>
      </w:pPr>
    </w:p>
    <w:p w14:paraId="0B341A34" w14:textId="77777777" w:rsidR="00147154" w:rsidRDefault="00147154" w:rsidP="00147154">
      <w:pPr>
        <w:spacing w:before="91" w:line="222" w:lineRule="auto"/>
        <w:ind w:firstLine="16"/>
        <w:outlineLvl w:val="1"/>
        <w:rPr>
          <w:rFonts w:ascii="黑体" w:eastAsia="黑体" w:hAnsi="黑体" w:cs="黑体"/>
          <w:sz w:val="28"/>
          <w:szCs w:val="28"/>
        </w:rPr>
      </w:pPr>
      <w:bookmarkStart w:id="13" w:name="_bookmark36"/>
      <w:bookmarkEnd w:id="13"/>
      <w:r>
        <w:rPr>
          <w:rFonts w:ascii="黑体" w:eastAsia="黑体" w:hAnsi="黑体" w:cs="黑体"/>
          <w:spacing w:val="-1"/>
          <w:sz w:val="28"/>
          <w:szCs w:val="28"/>
        </w:rPr>
        <w:t>5.2</w:t>
      </w:r>
      <w:r>
        <w:rPr>
          <w:rFonts w:ascii="黑体" w:eastAsia="黑体" w:hAnsi="黑体" w:cs="黑体"/>
          <w:spacing w:val="11"/>
          <w:sz w:val="28"/>
          <w:szCs w:val="28"/>
        </w:rPr>
        <w:t xml:space="preserve"> </w:t>
      </w:r>
      <w:r>
        <w:rPr>
          <w:rFonts w:ascii="黑体" w:eastAsia="黑体" w:hAnsi="黑体" w:cs="黑体"/>
          <w:spacing w:val="-1"/>
          <w:sz w:val="28"/>
          <w:szCs w:val="28"/>
        </w:rPr>
        <w:t>产品需求简述（全局说明）</w:t>
      </w:r>
    </w:p>
    <w:p w14:paraId="68DDFA41" w14:textId="77777777" w:rsidR="00147154" w:rsidRDefault="00147154" w:rsidP="00147154">
      <w:pPr>
        <w:spacing w:before="288" w:line="220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bookmarkStart w:id="14" w:name="_bookmark37"/>
      <w:bookmarkEnd w:id="14"/>
      <w:r>
        <w:rPr>
          <w:rFonts w:ascii="宋体" w:eastAsia="宋体" w:hAnsi="宋体" w:cs="宋体"/>
          <w:spacing w:val="-3"/>
          <w:sz w:val="28"/>
          <w:szCs w:val="28"/>
        </w:rPr>
        <w:t>5.2.1</w:t>
      </w:r>
      <w:r>
        <w:rPr>
          <w:rFonts w:ascii="宋体" w:eastAsia="宋体" w:hAnsi="宋体" w:cs="宋体"/>
          <w:spacing w:val="18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总体功能框架</w:t>
      </w:r>
    </w:p>
    <w:p w14:paraId="26D686C0" w14:textId="77777777" w:rsidR="00147154" w:rsidRDefault="00147154" w:rsidP="00147154">
      <w:pPr>
        <w:sectPr w:rsidR="00147154">
          <w:footerReference w:type="default" r:id="rId9"/>
          <w:pgSz w:w="11906" w:h="16839"/>
          <w:pgMar w:top="1255" w:right="1017" w:bottom="1420" w:left="1785" w:header="0" w:footer="1293" w:gutter="0"/>
          <w:cols w:space="720"/>
        </w:sectPr>
      </w:pPr>
    </w:p>
    <w:p w14:paraId="0EFC4640" w14:textId="28C7C003" w:rsidR="00147154" w:rsidRDefault="006D3121" w:rsidP="00147154">
      <w:pPr>
        <w:spacing w:line="3295" w:lineRule="exact"/>
        <w:ind w:firstLine="170"/>
        <w:textAlignment w:val="center"/>
      </w:pPr>
      <w:r>
        <w:rPr>
          <w:rFonts w:eastAsia="宋体" w:hint="eastAsia"/>
          <w:noProof/>
          <w:sz w:val="24"/>
        </w:rPr>
        <w:lastRenderedPageBreak/>
        <w:drawing>
          <wp:inline distT="0" distB="0" distL="0" distR="0" wp14:anchorId="121E0537" wp14:editId="24BAC575">
            <wp:extent cx="5276850" cy="2238375"/>
            <wp:effectExtent l="0" t="0" r="0" b="9525"/>
            <wp:docPr id="1206363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B833" w14:textId="77777777" w:rsidR="00147154" w:rsidRDefault="00147154" w:rsidP="00147154">
      <w:pPr>
        <w:spacing w:before="189" w:line="230" w:lineRule="auto"/>
        <w:ind w:firstLine="3696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spacing w:val="2"/>
          <w:sz w:val="17"/>
          <w:szCs w:val="17"/>
        </w:rPr>
        <w:t>图</w:t>
      </w:r>
      <w:r>
        <w:rPr>
          <w:rFonts w:ascii="宋体" w:eastAsia="宋体" w:hAnsi="宋体" w:cs="宋体"/>
          <w:spacing w:val="24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2"/>
          <w:sz w:val="17"/>
          <w:szCs w:val="17"/>
        </w:rPr>
        <w:t>5-2</w:t>
      </w:r>
      <w:r>
        <w:rPr>
          <w:rFonts w:ascii="宋体" w:eastAsia="宋体" w:hAnsi="宋体" w:cs="宋体"/>
          <w:spacing w:val="11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2"/>
          <w:sz w:val="17"/>
          <w:szCs w:val="17"/>
        </w:rPr>
        <w:t>业务模型</w:t>
      </w:r>
    </w:p>
    <w:p w14:paraId="7EEA6A25" w14:textId="77777777" w:rsidR="00147154" w:rsidRDefault="00147154" w:rsidP="00147154">
      <w:pPr>
        <w:spacing w:line="271" w:lineRule="auto"/>
      </w:pPr>
    </w:p>
    <w:p w14:paraId="01F703C2" w14:textId="77777777" w:rsidR="00147154" w:rsidRDefault="00147154" w:rsidP="00147154">
      <w:pPr>
        <w:spacing w:line="1485" w:lineRule="exact"/>
        <w:ind w:firstLine="110"/>
        <w:textAlignment w:val="center"/>
      </w:pPr>
      <w:r>
        <w:rPr>
          <w:noProof/>
        </w:rPr>
        <w:drawing>
          <wp:inline distT="0" distB="0" distL="0" distR="0" wp14:anchorId="0AFB6ED7" wp14:editId="6AD7F24A">
            <wp:extent cx="5148071" cy="943355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071" cy="9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5C1" w14:textId="77777777" w:rsidR="00147154" w:rsidRDefault="00147154" w:rsidP="00147154">
      <w:pPr>
        <w:spacing w:before="151" w:line="230" w:lineRule="auto"/>
        <w:ind w:firstLine="3629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spacing w:val="3"/>
          <w:sz w:val="17"/>
          <w:szCs w:val="17"/>
        </w:rPr>
        <w:t>图</w:t>
      </w:r>
      <w:r>
        <w:rPr>
          <w:rFonts w:ascii="宋体" w:eastAsia="宋体" w:hAnsi="宋体" w:cs="宋体"/>
          <w:spacing w:val="20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3"/>
          <w:sz w:val="17"/>
          <w:szCs w:val="17"/>
        </w:rPr>
        <w:t>5-3</w:t>
      </w:r>
      <w:r>
        <w:rPr>
          <w:rFonts w:ascii="宋体" w:eastAsia="宋体" w:hAnsi="宋体" w:cs="宋体"/>
          <w:spacing w:val="-32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3"/>
          <w:sz w:val="17"/>
          <w:szCs w:val="17"/>
        </w:rPr>
        <w:t>业务流程图</w:t>
      </w:r>
    </w:p>
    <w:p w14:paraId="50B05ABB" w14:textId="77777777" w:rsidR="00147154" w:rsidRDefault="00147154" w:rsidP="00147154">
      <w:pPr>
        <w:spacing w:line="314" w:lineRule="auto"/>
      </w:pPr>
    </w:p>
    <w:p w14:paraId="18958E07" w14:textId="77777777" w:rsidR="00147154" w:rsidRDefault="00147154" w:rsidP="00147154">
      <w:pPr>
        <w:spacing w:before="91" w:line="219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bookmarkStart w:id="15" w:name="_bookmark38"/>
      <w:bookmarkEnd w:id="15"/>
      <w:r>
        <w:rPr>
          <w:rFonts w:ascii="宋体" w:eastAsia="宋体" w:hAnsi="宋体" w:cs="宋体"/>
          <w:spacing w:val="-3"/>
          <w:sz w:val="28"/>
          <w:szCs w:val="28"/>
        </w:rPr>
        <w:t>5.2.2</w:t>
      </w:r>
      <w:r>
        <w:rPr>
          <w:rFonts w:ascii="宋体" w:eastAsia="宋体" w:hAnsi="宋体" w:cs="宋体"/>
          <w:spacing w:val="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用户角色与权限控制</w:t>
      </w:r>
    </w:p>
    <w:p w14:paraId="3C767112" w14:textId="77777777" w:rsidR="00147154" w:rsidRDefault="00147154" w:rsidP="00147154">
      <w:pPr>
        <w:spacing w:before="295" w:line="419" w:lineRule="exact"/>
        <w:ind w:firstLine="503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9"/>
          <w:position w:val="13"/>
          <w:sz w:val="23"/>
          <w:szCs w:val="23"/>
        </w:rPr>
        <w:t>快递员和用户都是</w:t>
      </w:r>
      <w:proofErr w:type="gramStart"/>
      <w:r>
        <w:rPr>
          <w:rFonts w:ascii="宋体" w:eastAsia="宋体" w:hAnsi="宋体" w:cs="宋体"/>
          <w:spacing w:val="9"/>
          <w:position w:val="13"/>
          <w:sz w:val="23"/>
          <w:szCs w:val="23"/>
        </w:rPr>
        <w:t>通过微信小</w:t>
      </w:r>
      <w:proofErr w:type="gramEnd"/>
      <w:r>
        <w:rPr>
          <w:rFonts w:ascii="宋体" w:eastAsia="宋体" w:hAnsi="宋体" w:cs="宋体"/>
          <w:spacing w:val="9"/>
          <w:position w:val="13"/>
          <w:sz w:val="23"/>
          <w:szCs w:val="23"/>
        </w:rPr>
        <w:t>程序端登录授权，确定身份。</w:t>
      </w:r>
    </w:p>
    <w:p w14:paraId="26DC80CE" w14:textId="77777777" w:rsidR="00147154" w:rsidRDefault="00147154" w:rsidP="00147154">
      <w:pPr>
        <w:spacing w:before="1" w:line="229" w:lineRule="auto"/>
        <w:ind w:firstLine="3250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spacing w:val="6"/>
          <w:sz w:val="17"/>
          <w:szCs w:val="17"/>
        </w:rPr>
        <w:t>表</w:t>
      </w:r>
      <w:r>
        <w:rPr>
          <w:rFonts w:ascii="宋体" w:eastAsia="宋体" w:hAnsi="宋体" w:cs="宋体"/>
          <w:spacing w:val="18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6"/>
          <w:sz w:val="17"/>
          <w:szCs w:val="17"/>
        </w:rPr>
        <w:t>5-1</w:t>
      </w:r>
      <w:r>
        <w:rPr>
          <w:rFonts w:ascii="宋体" w:eastAsia="宋体" w:hAnsi="宋体" w:cs="宋体"/>
          <w:spacing w:val="-30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6"/>
          <w:sz w:val="17"/>
          <w:szCs w:val="17"/>
        </w:rPr>
        <w:t>用户与角色控制</w:t>
      </w:r>
    </w:p>
    <w:p w14:paraId="74461A53" w14:textId="77777777" w:rsidR="00147154" w:rsidRDefault="00147154" w:rsidP="00147154">
      <w:pPr>
        <w:spacing w:line="35" w:lineRule="exact"/>
      </w:pPr>
    </w:p>
    <w:tbl>
      <w:tblPr>
        <w:tblStyle w:val="TableNormal"/>
        <w:tblW w:w="8263" w:type="dxa"/>
        <w:tblInd w:w="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473"/>
      </w:tblGrid>
      <w:tr w:rsidR="00147154" w14:paraId="12B27CBB" w14:textId="77777777" w:rsidTr="003B5485">
        <w:trPr>
          <w:trHeight w:val="633"/>
        </w:trPr>
        <w:tc>
          <w:tcPr>
            <w:tcW w:w="1790" w:type="dxa"/>
            <w:shd w:val="clear" w:color="auto" w:fill="C0C0C0"/>
          </w:tcPr>
          <w:p w14:paraId="406CEAE6" w14:textId="77777777" w:rsidR="00147154" w:rsidRDefault="00147154" w:rsidP="003B5485">
            <w:pPr>
              <w:spacing w:before="177" w:line="219" w:lineRule="auto"/>
              <w:ind w:firstLine="34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4"/>
                <w:sz w:val="28"/>
                <w:szCs w:val="28"/>
              </w:rPr>
              <w:t>用户角色</w:t>
            </w:r>
          </w:p>
        </w:tc>
        <w:tc>
          <w:tcPr>
            <w:tcW w:w="6473" w:type="dxa"/>
            <w:shd w:val="clear" w:color="auto" w:fill="C0C0C0"/>
          </w:tcPr>
          <w:p w14:paraId="2D7C4010" w14:textId="77777777" w:rsidR="00147154" w:rsidRDefault="00147154" w:rsidP="003B5485">
            <w:pPr>
              <w:spacing w:before="176" w:line="221" w:lineRule="auto"/>
              <w:ind w:firstLine="268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4"/>
                <w:sz w:val="28"/>
                <w:szCs w:val="28"/>
              </w:rPr>
              <w:t>用户描述</w:t>
            </w:r>
          </w:p>
        </w:tc>
      </w:tr>
      <w:tr w:rsidR="00147154" w14:paraId="01251F35" w14:textId="77777777" w:rsidTr="003B5485">
        <w:trPr>
          <w:trHeight w:val="1875"/>
        </w:trPr>
        <w:tc>
          <w:tcPr>
            <w:tcW w:w="1790" w:type="dxa"/>
          </w:tcPr>
          <w:p w14:paraId="6467E062" w14:textId="77777777" w:rsidR="00147154" w:rsidRDefault="00147154" w:rsidP="003B5485">
            <w:pPr>
              <w:spacing w:line="246" w:lineRule="auto"/>
            </w:pPr>
          </w:p>
          <w:p w14:paraId="0017F043" w14:textId="77777777" w:rsidR="00147154" w:rsidRDefault="00147154" w:rsidP="003B5485">
            <w:pPr>
              <w:spacing w:line="246" w:lineRule="auto"/>
            </w:pPr>
          </w:p>
          <w:p w14:paraId="3168F9F5" w14:textId="77777777" w:rsidR="00147154" w:rsidRDefault="00147154" w:rsidP="003B5485">
            <w:pPr>
              <w:spacing w:line="246" w:lineRule="auto"/>
            </w:pPr>
          </w:p>
          <w:p w14:paraId="2349E7A6" w14:textId="77777777" w:rsidR="00147154" w:rsidRDefault="00147154" w:rsidP="003B5485">
            <w:pPr>
              <w:spacing w:before="75" w:line="227" w:lineRule="auto"/>
              <w:ind w:firstLine="421"/>
              <w:rPr>
                <w:rFonts w:ascii="宋体" w:eastAsia="宋体" w:hAnsi="宋体" w:cs="宋体"/>
                <w:sz w:val="23"/>
                <w:szCs w:val="23"/>
              </w:rPr>
            </w:pPr>
            <w:r>
              <w:rPr>
                <w:rFonts w:ascii="宋体" w:eastAsia="宋体" w:hAnsi="宋体" w:cs="宋体"/>
                <w:spacing w:val="7"/>
                <w:sz w:val="23"/>
                <w:szCs w:val="23"/>
              </w:rPr>
              <w:t>普通用户</w:t>
            </w:r>
          </w:p>
        </w:tc>
        <w:tc>
          <w:tcPr>
            <w:tcW w:w="6473" w:type="dxa"/>
          </w:tcPr>
          <w:p w14:paraId="6548A2E5" w14:textId="77777777" w:rsidR="00147154" w:rsidRDefault="00147154" w:rsidP="003B5485">
            <w:pPr>
              <w:spacing w:before="180" w:line="474" w:lineRule="auto"/>
              <w:ind w:left="113" w:right="45" w:firstLine="1"/>
              <w:rPr>
                <w:rFonts w:ascii="等线" w:eastAsia="等线" w:hAnsi="等线" w:cs="等线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sz w:val="23"/>
                <w:szCs w:val="23"/>
              </w:rPr>
              <w:t>可以登录并使用</w:t>
            </w:r>
            <w:r>
              <w:rPr>
                <w:rFonts w:ascii="等线" w:eastAsia="等线" w:hAnsi="等线" w:cs="等线"/>
                <w:spacing w:val="3"/>
                <w:sz w:val="23"/>
                <w:szCs w:val="23"/>
              </w:rPr>
              <w:t>该系统的</w:t>
            </w:r>
            <w:r>
              <w:rPr>
                <w:rFonts w:ascii="宋体" w:eastAsia="宋体" w:hAnsi="宋体" w:cs="宋体"/>
                <w:spacing w:val="3"/>
                <w:sz w:val="23"/>
                <w:szCs w:val="23"/>
              </w:rPr>
              <w:t>为普通用户。它拥有常规功能权限，</w:t>
            </w:r>
            <w:r>
              <w:rPr>
                <w:rFonts w:ascii="宋体" w:eastAsia="宋体" w:hAnsi="宋体" w:cs="宋体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sz w:val="23"/>
                <w:szCs w:val="23"/>
              </w:rPr>
              <w:t>包括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在线寄件</w:t>
            </w:r>
            <w:r>
              <w:rPr>
                <w:rFonts w:ascii="等线" w:eastAsia="等线" w:hAnsi="等线" w:cs="等线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、</w:t>
            </w:r>
            <w:r>
              <w:rPr>
                <w:rFonts w:ascii="等线" w:eastAsia="等线" w:hAnsi="等线" w:cs="等线"/>
                <w:spacing w:val="-38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取件出库</w:t>
            </w:r>
            <w:r>
              <w:rPr>
                <w:rFonts w:ascii="等线" w:eastAsia="等线" w:hAnsi="等线" w:cs="等线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、</w:t>
            </w:r>
            <w:r>
              <w:rPr>
                <w:rFonts w:ascii="等线" w:eastAsia="等线" w:hAnsi="等线" w:cs="等线"/>
                <w:spacing w:val="-3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查件</w:t>
            </w:r>
            <w:proofErr w:type="gramEnd"/>
            <w:r>
              <w:rPr>
                <w:rFonts w:ascii="等线" w:eastAsia="等线" w:hAnsi="等线" w:cs="等线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，</w:t>
            </w:r>
            <w:r>
              <w:rPr>
                <w:rFonts w:ascii="等线" w:eastAsia="等线" w:hAnsi="等线" w:cs="等线"/>
                <w:spacing w:val="-35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8"/>
                <w:sz w:val="20"/>
                <w:szCs w:val="20"/>
              </w:rPr>
              <w:t>对用户个人资料等进行管理操作</w:t>
            </w:r>
          </w:p>
          <w:p w14:paraId="2E9E11FF" w14:textId="77777777" w:rsidR="00147154" w:rsidRDefault="00147154" w:rsidP="003B5485">
            <w:pPr>
              <w:spacing w:line="343" w:lineRule="exact"/>
              <w:ind w:firstLine="115"/>
              <w:rPr>
                <w:rFonts w:ascii="宋体" w:eastAsia="宋体" w:hAnsi="宋体" w:cs="宋体"/>
                <w:sz w:val="23"/>
                <w:szCs w:val="23"/>
              </w:rPr>
            </w:pPr>
            <w:r>
              <w:rPr>
                <w:rFonts w:ascii="等线" w:eastAsia="等线" w:hAnsi="等线" w:cs="等线"/>
                <w:spacing w:val="5"/>
                <w:position w:val="3"/>
                <w:sz w:val="23"/>
                <w:szCs w:val="23"/>
              </w:rPr>
              <w:t>等</w:t>
            </w:r>
            <w:r>
              <w:rPr>
                <w:rFonts w:ascii="宋体" w:eastAsia="宋体" w:hAnsi="宋体" w:cs="宋体"/>
                <w:spacing w:val="5"/>
                <w:position w:val="3"/>
                <w:sz w:val="23"/>
                <w:szCs w:val="23"/>
              </w:rPr>
              <w:t>功能。</w:t>
            </w:r>
          </w:p>
        </w:tc>
      </w:tr>
      <w:tr w:rsidR="00147154" w14:paraId="66BFCEE6" w14:textId="77777777" w:rsidTr="003B5485">
        <w:trPr>
          <w:trHeight w:val="1251"/>
        </w:trPr>
        <w:tc>
          <w:tcPr>
            <w:tcW w:w="1790" w:type="dxa"/>
          </w:tcPr>
          <w:p w14:paraId="082AF73E" w14:textId="77777777" w:rsidR="00147154" w:rsidRDefault="00147154" w:rsidP="003B5485">
            <w:pPr>
              <w:spacing w:line="430" w:lineRule="auto"/>
            </w:pPr>
          </w:p>
          <w:p w14:paraId="735BC7D5" w14:textId="77777777" w:rsidR="00147154" w:rsidRDefault="00147154" w:rsidP="003B5485">
            <w:pPr>
              <w:spacing w:before="74" w:line="228" w:lineRule="auto"/>
              <w:ind w:firstLine="545"/>
              <w:rPr>
                <w:rFonts w:ascii="宋体" w:eastAsia="宋体" w:hAnsi="宋体" w:cs="宋体"/>
                <w:sz w:val="23"/>
                <w:szCs w:val="23"/>
              </w:rPr>
            </w:pPr>
            <w:r>
              <w:rPr>
                <w:rFonts w:ascii="宋体" w:eastAsia="宋体" w:hAnsi="宋体" w:cs="宋体"/>
                <w:spacing w:val="5"/>
                <w:sz w:val="23"/>
                <w:szCs w:val="23"/>
              </w:rPr>
              <w:t>快递员</w:t>
            </w:r>
          </w:p>
        </w:tc>
        <w:tc>
          <w:tcPr>
            <w:tcW w:w="6473" w:type="dxa"/>
          </w:tcPr>
          <w:p w14:paraId="230E3892" w14:textId="77777777" w:rsidR="00147154" w:rsidRDefault="00147154" w:rsidP="003B5485">
            <w:pPr>
              <w:spacing w:before="190" w:line="624" w:lineRule="exact"/>
              <w:ind w:firstLine="115"/>
              <w:rPr>
                <w:rFonts w:ascii="等线" w:eastAsia="等线" w:hAnsi="等线" w:cs="等线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5"/>
                <w:position w:val="29"/>
                <w:sz w:val="23"/>
                <w:szCs w:val="23"/>
              </w:rPr>
              <w:t>派送信息录取、可以</w:t>
            </w:r>
            <w:r>
              <w:rPr>
                <w:rFonts w:ascii="等线" w:eastAsia="等线" w:hAnsi="等线" w:cs="等线"/>
                <w:spacing w:val="5"/>
                <w:position w:val="29"/>
                <w:sz w:val="20"/>
                <w:szCs w:val="20"/>
              </w:rPr>
              <w:t>登录后可以进行</w:t>
            </w:r>
            <w:proofErr w:type="gramStart"/>
            <w:r>
              <w:rPr>
                <w:rFonts w:ascii="等线" w:eastAsia="等线" w:hAnsi="等线" w:cs="等线"/>
                <w:spacing w:val="5"/>
                <w:position w:val="29"/>
                <w:sz w:val="20"/>
                <w:szCs w:val="20"/>
              </w:rPr>
              <w:t>揽件和代派件</w:t>
            </w:r>
            <w:proofErr w:type="gramEnd"/>
            <w:r>
              <w:rPr>
                <w:rFonts w:ascii="等线" w:eastAsia="等线" w:hAnsi="等线" w:cs="等线"/>
                <w:spacing w:val="5"/>
                <w:position w:val="29"/>
                <w:sz w:val="20"/>
                <w:szCs w:val="20"/>
              </w:rPr>
              <w:t>的任务，对自己</w:t>
            </w:r>
          </w:p>
          <w:p w14:paraId="739CF069" w14:textId="77777777" w:rsidR="00147154" w:rsidRDefault="00147154" w:rsidP="003B5485">
            <w:pPr>
              <w:spacing w:line="212" w:lineRule="auto"/>
              <w:ind w:firstLine="117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/>
                <w:spacing w:val="6"/>
                <w:sz w:val="20"/>
                <w:szCs w:val="20"/>
              </w:rPr>
              <w:t>资料进行管理</w:t>
            </w:r>
            <w:r>
              <w:rPr>
                <w:rFonts w:ascii="等线" w:eastAsia="等线" w:hAnsi="等线" w:cs="等线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6"/>
                <w:sz w:val="20"/>
                <w:szCs w:val="20"/>
              </w:rPr>
              <w:t>，</w:t>
            </w:r>
            <w:r>
              <w:rPr>
                <w:rFonts w:ascii="等线" w:eastAsia="等线" w:hAnsi="等线" w:cs="等线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cs="等线"/>
                <w:spacing w:val="6"/>
                <w:sz w:val="20"/>
                <w:szCs w:val="20"/>
              </w:rPr>
              <w:t>查看自己任务量等</w:t>
            </w:r>
            <w:r>
              <w:rPr>
                <w:rFonts w:ascii="宋体" w:eastAsia="宋体" w:hAnsi="宋体" w:cs="宋体"/>
                <w:spacing w:val="6"/>
                <w:sz w:val="23"/>
                <w:szCs w:val="23"/>
              </w:rPr>
              <w:t>等功能</w:t>
            </w:r>
            <w:r>
              <w:rPr>
                <w:rFonts w:ascii="等线" w:eastAsia="等线" w:hAnsi="等线" w:cs="等线"/>
                <w:spacing w:val="6"/>
                <w:sz w:val="28"/>
                <w:szCs w:val="28"/>
              </w:rPr>
              <w:t>。</w:t>
            </w:r>
          </w:p>
        </w:tc>
      </w:tr>
      <w:tr w:rsidR="00147154" w14:paraId="0E531570" w14:textId="77777777" w:rsidTr="003B5485">
        <w:trPr>
          <w:trHeight w:val="643"/>
        </w:trPr>
        <w:tc>
          <w:tcPr>
            <w:tcW w:w="1790" w:type="dxa"/>
          </w:tcPr>
          <w:p w14:paraId="677136FA" w14:textId="77777777" w:rsidR="00147154" w:rsidRDefault="00147154" w:rsidP="003B5485">
            <w:pPr>
              <w:spacing w:before="202" w:line="227" w:lineRule="auto"/>
              <w:ind w:firstLine="304"/>
              <w:rPr>
                <w:rFonts w:ascii="宋体" w:eastAsia="宋体" w:hAnsi="宋体" w:cs="宋体"/>
                <w:sz w:val="23"/>
                <w:szCs w:val="23"/>
              </w:rPr>
            </w:pPr>
            <w:r>
              <w:rPr>
                <w:rFonts w:ascii="宋体" w:eastAsia="宋体" w:hAnsi="宋体" w:cs="宋体"/>
                <w:spacing w:val="7"/>
                <w:sz w:val="23"/>
                <w:szCs w:val="23"/>
              </w:rPr>
              <w:t>后端管理员</w:t>
            </w:r>
          </w:p>
        </w:tc>
        <w:tc>
          <w:tcPr>
            <w:tcW w:w="6473" w:type="dxa"/>
          </w:tcPr>
          <w:p w14:paraId="7D570476" w14:textId="77777777" w:rsidR="00147154" w:rsidRDefault="00147154" w:rsidP="003B5485">
            <w:pPr>
              <w:spacing w:before="132" w:line="218" w:lineRule="auto"/>
              <w:ind w:firstLine="116"/>
              <w:rPr>
                <w:rFonts w:ascii="等线" w:eastAsia="等线" w:hAnsi="等线" w:cs="等线"/>
                <w:sz w:val="20"/>
                <w:szCs w:val="20"/>
              </w:rPr>
            </w:pPr>
            <w:r>
              <w:rPr>
                <w:rFonts w:ascii="等线" w:eastAsia="等线" w:hAnsi="等线" w:cs="等线"/>
                <w:spacing w:val="9"/>
                <w:sz w:val="20"/>
                <w:szCs w:val="20"/>
              </w:rPr>
              <w:t>可以对用户信息和快递</w:t>
            </w:r>
            <w:proofErr w:type="gramStart"/>
            <w:r>
              <w:rPr>
                <w:rFonts w:ascii="等线" w:eastAsia="等线" w:hAnsi="等线" w:cs="等线"/>
                <w:spacing w:val="9"/>
                <w:sz w:val="20"/>
                <w:szCs w:val="20"/>
              </w:rPr>
              <w:t>员信息</w:t>
            </w:r>
            <w:proofErr w:type="gramEnd"/>
            <w:r>
              <w:rPr>
                <w:rFonts w:ascii="等线" w:eastAsia="等线" w:hAnsi="等线" w:cs="等线"/>
                <w:spacing w:val="9"/>
                <w:sz w:val="20"/>
                <w:szCs w:val="20"/>
              </w:rPr>
              <w:t>进行管理</w:t>
            </w:r>
          </w:p>
        </w:tc>
      </w:tr>
    </w:tbl>
    <w:p w14:paraId="246A12D3" w14:textId="77777777" w:rsidR="00147154" w:rsidRDefault="00147154" w:rsidP="00147154"/>
    <w:p w14:paraId="1026610E" w14:textId="77777777" w:rsidR="00147154" w:rsidRDefault="00147154" w:rsidP="00147154"/>
    <w:p w14:paraId="07300C78" w14:textId="77777777" w:rsidR="005A7197" w:rsidRDefault="005A7197" w:rsidP="00147154"/>
    <w:p w14:paraId="12ADDB45" w14:textId="77777777" w:rsidR="005A7197" w:rsidRDefault="005A7197" w:rsidP="00147154"/>
    <w:p w14:paraId="47FE3D3D" w14:textId="77777777" w:rsidR="005A7197" w:rsidRDefault="005A7197" w:rsidP="00147154"/>
    <w:p w14:paraId="70B5D011" w14:textId="77777777" w:rsidR="005A7197" w:rsidRPr="005A7197" w:rsidRDefault="005A7197" w:rsidP="005A7197">
      <w:pPr>
        <w:spacing w:before="56" w:line="222" w:lineRule="auto"/>
        <w:ind w:firstLine="16"/>
        <w:outlineLvl w:val="1"/>
        <w:rPr>
          <w:rFonts w:ascii="黑体" w:eastAsia="黑体" w:hAnsi="黑体" w:cs="黑体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8BA3ECA" w14:textId="16B05249" w:rsidR="005A7197" w:rsidRDefault="005A7197" w:rsidP="005A7197">
      <w:pPr>
        <w:spacing w:before="56" w:line="222" w:lineRule="auto"/>
        <w:ind w:firstLine="16"/>
        <w:outlineLvl w:val="1"/>
        <w:rPr>
          <w:rFonts w:ascii="黑体" w:eastAsia="黑体" w:hAnsi="黑体" w:cs="黑体" w:hint="eastAsia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A7197">
        <w:rPr>
          <w:rFonts w:ascii="黑体" w:eastAsia="黑体" w:hAnsi="黑体" w:cs="黑体" w:hint="eastAsia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5.3详细实现步骤</w:t>
      </w:r>
    </w:p>
    <w:p w14:paraId="1FF5EC26" w14:textId="77777777" w:rsidR="005A7197" w:rsidRDefault="005A7197" w:rsidP="005A7197">
      <w:r w:rsidRPr="005A7197">
        <w:rPr>
          <w:rFonts w:hint="eastAsia"/>
        </w:rPr>
        <w:t>5.3.1</w:t>
      </w:r>
      <w:r>
        <w:t xml:space="preserve">   </w:t>
      </w:r>
      <w:r>
        <w:rPr>
          <w:rFonts w:hint="eastAsia"/>
        </w:rPr>
        <w:t>前端小程序的编写</w:t>
      </w:r>
    </w:p>
    <w:p w14:paraId="45213128" w14:textId="77777777" w:rsidR="005A7197" w:rsidRDefault="00D07CD8" w:rsidP="005A7197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A7197">
        <w:rPr>
          <w:rFonts w:hint="eastAsia"/>
        </w:rPr>
        <w:t>微信开发者工具</w:t>
      </w:r>
      <w:proofErr w:type="gramEnd"/>
      <w:r w:rsidR="005A7197">
        <w:rPr>
          <w:rFonts w:hint="eastAsia"/>
        </w:rPr>
        <w:t>新建工程</w:t>
      </w:r>
    </w:p>
    <w:p w14:paraId="1693046A" w14:textId="77777777" w:rsidR="00D07CD8" w:rsidRDefault="00D07CD8" w:rsidP="005A7197"/>
    <w:p w14:paraId="0653E815" w14:textId="77777777" w:rsidR="00D07CD8" w:rsidRDefault="00D07CD8" w:rsidP="005A7197">
      <w:r>
        <w:rPr>
          <w:noProof/>
        </w:rPr>
        <w:drawing>
          <wp:inline distT="0" distB="0" distL="0" distR="0" wp14:anchorId="2C03EBBD" wp14:editId="3B3868B0">
            <wp:extent cx="3503221" cy="2550591"/>
            <wp:effectExtent l="0" t="0" r="2540" b="2540"/>
            <wp:docPr id="11102920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4" cy="25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6134" w14:textId="77777777" w:rsidR="00D07CD8" w:rsidRDefault="00D07CD8" w:rsidP="005A7197"/>
    <w:p w14:paraId="0EBB0C86" w14:textId="77777777" w:rsidR="00D07CD8" w:rsidRDefault="00D07CD8" w:rsidP="005A7197">
      <w:r>
        <w:rPr>
          <w:rFonts w:hint="eastAsia"/>
        </w:rPr>
        <w:t>2</w:t>
      </w:r>
      <w:r>
        <w:rPr>
          <w:rFonts w:hint="eastAsia"/>
        </w:rPr>
        <w:t>、新建</w:t>
      </w:r>
      <w:r>
        <w:rPr>
          <w:rFonts w:hint="eastAsia"/>
        </w:rPr>
        <w:t>pages</w:t>
      </w:r>
    </w:p>
    <w:p w14:paraId="6E785A51" w14:textId="1E72E313" w:rsidR="00D07CD8" w:rsidRDefault="00D07CD8" w:rsidP="005A7197">
      <w:pPr>
        <w:rPr>
          <w:rFonts w:hint="eastAsia"/>
        </w:rPr>
      </w:pPr>
      <w:r>
        <w:rPr>
          <w:rFonts w:hint="eastAsia"/>
        </w:rPr>
        <w:t>点击加号，新建</w:t>
      </w:r>
      <w:r>
        <w:rPr>
          <w:rFonts w:hint="eastAsia"/>
        </w:rPr>
        <w:t>pages</w:t>
      </w:r>
    </w:p>
    <w:p w14:paraId="34298BE9" w14:textId="38E93998" w:rsidR="00D07CD8" w:rsidRDefault="00D07CD8" w:rsidP="005A7197">
      <w:pPr>
        <w:rPr>
          <w:rFonts w:hint="eastAsia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3D23A739" wp14:editId="7EC5E57E">
            <wp:extent cx="1889185" cy="3729930"/>
            <wp:effectExtent l="0" t="0" r="0" b="4445"/>
            <wp:docPr id="13007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4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1048" cy="3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7BAB" w14:textId="77777777" w:rsidR="00D07CD8" w:rsidRDefault="00D07CD8" w:rsidP="005A7197">
      <w:r>
        <w:rPr>
          <w:rFonts w:hint="eastAsia"/>
        </w:rPr>
        <w:t>本小程序共需要新建五个</w:t>
      </w:r>
      <w:r>
        <w:rPr>
          <w:rFonts w:hint="eastAsia"/>
        </w:rPr>
        <w:t>pages</w:t>
      </w:r>
      <w:r>
        <w:t>,</w:t>
      </w:r>
      <w:r>
        <w:rPr>
          <w:rFonts w:hint="eastAsia"/>
        </w:rPr>
        <w:t>分别为</w:t>
      </w:r>
    </w:p>
    <w:p w14:paraId="537C3E39" w14:textId="77777777" w:rsidR="00D07CD8" w:rsidRDefault="00D07CD8" w:rsidP="005A7197"/>
    <w:p w14:paraId="3A1165CA" w14:textId="77777777" w:rsidR="00D07CD8" w:rsidRPr="00D07CD8" w:rsidRDefault="00D07CD8" w:rsidP="00D07CD8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form: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表格提交（信息注册界面）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    </w:t>
      </w:r>
    </w:p>
    <w:p w14:paraId="487AB6F9" w14:textId="77777777" w:rsidR="00D07CD8" w:rsidRPr="00D07CD8" w:rsidRDefault="00D07CD8" w:rsidP="00D07CD8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index: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初始界面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  </w:t>
      </w:r>
    </w:p>
    <w:p w14:paraId="26CA37F7" w14:textId="77777777" w:rsidR="00D07CD8" w:rsidRPr="00D07CD8" w:rsidRDefault="00D07CD8" w:rsidP="00D07CD8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lastRenderedPageBreak/>
        <w:t>format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：</w:t>
      </w:r>
      <w:proofErr w:type="gramStart"/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二维码界面</w:t>
      </w:r>
      <w:proofErr w:type="gramEnd"/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  </w:t>
      </w:r>
    </w:p>
    <w:p w14:paraId="36D1B97A" w14:textId="77777777" w:rsidR="00D07CD8" w:rsidRDefault="00D07CD8" w:rsidP="00D07CD8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0D0D0"/>
          <w:sz w:val="24"/>
          <w:szCs w:val="24"/>
        </w:rPr>
      </w:pP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login</w:t>
      </w:r>
      <w:r w:rsidRPr="00D07CD8">
        <w:rPr>
          <w:rFonts w:ascii="Consolas" w:eastAsia="宋体" w:hAnsi="Consolas" w:cs="宋体"/>
          <w:snapToGrid/>
          <w:color w:val="D0D0D0"/>
          <w:sz w:val="24"/>
          <w:szCs w:val="24"/>
        </w:rPr>
        <w:t>：登录界面</w:t>
      </w:r>
    </w:p>
    <w:p w14:paraId="49C4B84B" w14:textId="5B7553BB" w:rsidR="00D07CD8" w:rsidRPr="00D07CD8" w:rsidRDefault="00D07CD8" w:rsidP="00D07CD8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 w:hint="eastAsia"/>
          <w:snapToGrid/>
          <w:color w:val="DCDCDC"/>
          <w:sz w:val="24"/>
          <w:szCs w:val="24"/>
        </w:rPr>
      </w:pPr>
      <w:proofErr w:type="spellStart"/>
      <w:r>
        <w:rPr>
          <w:rFonts w:ascii="Consolas" w:eastAsia="宋体" w:hAnsi="Consolas" w:cs="宋体" w:hint="eastAsia"/>
          <w:snapToGrid/>
          <w:color w:val="D0D0D0"/>
          <w:sz w:val="24"/>
          <w:szCs w:val="24"/>
        </w:rPr>
        <w:t>logup</w:t>
      </w:r>
      <w:proofErr w:type="spellEnd"/>
      <w:r>
        <w:rPr>
          <w:rFonts w:ascii="Consolas" w:eastAsia="宋体" w:hAnsi="Consolas" w:cs="宋体"/>
          <w:snapToGrid/>
          <w:color w:val="D0D0D0"/>
          <w:sz w:val="24"/>
          <w:szCs w:val="24"/>
        </w:rPr>
        <w:t xml:space="preserve">: </w:t>
      </w:r>
      <w:r>
        <w:rPr>
          <w:rFonts w:ascii="Consolas" w:eastAsia="宋体" w:hAnsi="Consolas" w:cs="宋体" w:hint="eastAsia"/>
          <w:snapToGrid/>
          <w:color w:val="D0D0D0"/>
          <w:sz w:val="24"/>
          <w:szCs w:val="24"/>
        </w:rPr>
        <w:t>注册界面</w:t>
      </w:r>
    </w:p>
    <w:p w14:paraId="6C82353A" w14:textId="77777777" w:rsidR="00BA7622" w:rsidRDefault="00BA7622" w:rsidP="00BA7622">
      <w:r>
        <w:rPr>
          <w:rFonts w:hint="eastAsia"/>
        </w:rPr>
        <w:t>工程目录下还有一些初始文件：</w:t>
      </w:r>
    </w:p>
    <w:p w14:paraId="5D2217FE" w14:textId="1AB352F5" w:rsidR="00D07CD8" w:rsidRPr="00BA7622" w:rsidRDefault="00BA7622" w:rsidP="00BA7622">
      <w:pPr>
        <w:rPr>
          <w:rFonts w:hint="eastAsia"/>
        </w:rPr>
      </w:pPr>
      <w:r w:rsidRPr="00BA7622">
        <w:rPr>
          <w:rFonts w:ascii="宋体" w:eastAsia="宋体" w:hAnsi="宋体" w:hint="eastAsia"/>
        </w:rPr>
        <w:t>（</w:t>
      </w:r>
      <w:r w:rsidR="00D07CD8" w:rsidRPr="00BA7622">
        <w:rPr>
          <w:rFonts w:ascii="宋体" w:eastAsia="宋体" w:hAnsi="宋体" w:hint="eastAsia"/>
        </w:rPr>
        <w:t>1</w:t>
      </w:r>
      <w:r w:rsidRPr="00BA7622">
        <w:rPr>
          <w:rFonts w:ascii="宋体" w:eastAsia="宋体" w:hAnsi="宋体" w:hint="eastAsia"/>
        </w:rPr>
        <w:t>）</w:t>
      </w:r>
      <w:r w:rsidR="00D07CD8" w:rsidRPr="00BA7622">
        <w:rPr>
          <w:rFonts w:ascii="宋体" w:eastAsia="宋体" w:hAnsi="宋体" w:hint="eastAsia"/>
        </w:rPr>
        <w:t>在utils中定义方法、工具等，主要使用common.js暴露接口</w:t>
      </w:r>
    </w:p>
    <w:p w14:paraId="7E9280A3" w14:textId="4668FA77" w:rsidR="00D07CD8" w:rsidRPr="00BA7622" w:rsidRDefault="00BA7622" w:rsidP="00BA7622">
      <w:pPr>
        <w:rPr>
          <w:rFonts w:ascii="宋体" w:eastAsia="宋体" w:hAnsi="宋体" w:hint="eastAsia"/>
        </w:rPr>
      </w:pPr>
      <w:r w:rsidRPr="00BA7622">
        <w:rPr>
          <w:rFonts w:ascii="宋体" w:eastAsia="宋体" w:hAnsi="宋体" w:hint="eastAsia"/>
        </w:rPr>
        <w:t>（</w:t>
      </w:r>
      <w:r w:rsidR="00D07CD8" w:rsidRPr="00BA7622">
        <w:rPr>
          <w:rFonts w:ascii="宋体" w:eastAsia="宋体" w:hAnsi="宋体" w:hint="eastAsia"/>
        </w:rPr>
        <w:t>2</w:t>
      </w:r>
      <w:r w:rsidRPr="00BA7622">
        <w:rPr>
          <w:rFonts w:ascii="宋体" w:eastAsia="宋体" w:hAnsi="宋体" w:hint="eastAsia"/>
        </w:rPr>
        <w:t>）</w:t>
      </w:r>
      <w:r w:rsidR="00D07CD8" w:rsidRPr="00BA7622">
        <w:rPr>
          <w:rFonts w:ascii="宋体" w:eastAsia="宋体" w:hAnsi="宋体" w:hint="eastAsia"/>
        </w:rPr>
        <w:t>pages中放我们的页面</w:t>
      </w:r>
    </w:p>
    <w:p w14:paraId="0C8A14BB" w14:textId="064EE77E" w:rsidR="00D07CD8" w:rsidRPr="00BA7622" w:rsidRDefault="00BA7622" w:rsidP="00BA7622">
      <w:pPr>
        <w:rPr>
          <w:rFonts w:ascii="宋体" w:eastAsia="宋体" w:hAnsi="宋体" w:hint="eastAsia"/>
        </w:rPr>
      </w:pPr>
      <w:r w:rsidRPr="00BA7622">
        <w:rPr>
          <w:rFonts w:ascii="宋体" w:eastAsia="宋体" w:hAnsi="宋体" w:hint="eastAsia"/>
        </w:rPr>
        <w:t>（</w:t>
      </w:r>
      <w:r w:rsidR="00D07CD8" w:rsidRPr="00BA7622">
        <w:rPr>
          <w:rFonts w:ascii="宋体" w:eastAsia="宋体" w:hAnsi="宋体" w:hint="eastAsia"/>
        </w:rPr>
        <w:t>3</w:t>
      </w:r>
      <w:r w:rsidRPr="00BA7622">
        <w:rPr>
          <w:rFonts w:ascii="宋体" w:eastAsia="宋体" w:hAnsi="宋体" w:hint="eastAsia"/>
        </w:rPr>
        <w:t>）</w:t>
      </w:r>
      <w:r w:rsidR="00D07CD8" w:rsidRPr="00BA7622">
        <w:rPr>
          <w:rFonts w:ascii="宋体" w:eastAsia="宋体" w:hAnsi="宋体" w:hint="eastAsia"/>
        </w:rPr>
        <w:t>eslintrc.js文件在代码质量审查的时候的代码依赖</w:t>
      </w:r>
    </w:p>
    <w:p w14:paraId="69DE21CA" w14:textId="4E183CA9" w:rsidR="00D07CD8" w:rsidRPr="00BA7622" w:rsidRDefault="00BA7622" w:rsidP="00BA7622">
      <w:pPr>
        <w:rPr>
          <w:rFonts w:ascii="宋体" w:eastAsia="宋体" w:hAnsi="宋体" w:hint="eastAsia"/>
        </w:rPr>
      </w:pPr>
      <w:r w:rsidRPr="00BA7622">
        <w:rPr>
          <w:rFonts w:ascii="宋体" w:eastAsia="宋体" w:hAnsi="宋体" w:hint="eastAsia"/>
        </w:rPr>
        <w:t>（</w:t>
      </w:r>
      <w:r w:rsidR="00D07CD8" w:rsidRPr="00BA7622">
        <w:rPr>
          <w:rFonts w:ascii="宋体" w:eastAsia="宋体" w:hAnsi="宋体" w:hint="eastAsia"/>
        </w:rPr>
        <w:t>4</w:t>
      </w:r>
      <w:r w:rsidRPr="00BA7622">
        <w:rPr>
          <w:rFonts w:ascii="宋体" w:eastAsia="宋体" w:hAnsi="宋体" w:hint="eastAsia"/>
        </w:rPr>
        <w:t>）</w:t>
      </w:r>
      <w:r w:rsidR="00D07CD8" w:rsidRPr="00BA7622">
        <w:rPr>
          <w:rFonts w:ascii="宋体" w:eastAsia="宋体" w:hAnsi="宋体" w:hint="eastAsia"/>
        </w:rPr>
        <w:t>app.js、</w:t>
      </w:r>
      <w:proofErr w:type="spellStart"/>
      <w:r w:rsidR="00D07CD8" w:rsidRPr="00BA7622">
        <w:rPr>
          <w:rFonts w:ascii="宋体" w:eastAsia="宋体" w:hAnsi="宋体" w:hint="eastAsia"/>
        </w:rPr>
        <w:t>app.json</w:t>
      </w:r>
      <w:proofErr w:type="spellEnd"/>
      <w:r w:rsidR="00D07CD8" w:rsidRPr="00BA7622">
        <w:rPr>
          <w:rFonts w:ascii="宋体" w:eastAsia="宋体" w:hAnsi="宋体" w:hint="eastAsia"/>
        </w:rPr>
        <w:t>、</w:t>
      </w:r>
      <w:proofErr w:type="spellStart"/>
      <w:r w:rsidR="00D07CD8" w:rsidRPr="00BA7622">
        <w:rPr>
          <w:rFonts w:ascii="宋体" w:eastAsia="宋体" w:hAnsi="宋体" w:hint="eastAsia"/>
        </w:rPr>
        <w:t>app.wxss</w:t>
      </w:r>
      <w:proofErr w:type="spellEnd"/>
      <w:r w:rsidR="00D07CD8" w:rsidRPr="00BA7622">
        <w:rPr>
          <w:rFonts w:ascii="宋体" w:eastAsia="宋体" w:hAnsi="宋体" w:hint="eastAsia"/>
        </w:rPr>
        <w:t>是</w:t>
      </w:r>
      <w:proofErr w:type="gramStart"/>
      <w:r w:rsidR="00D07CD8" w:rsidRPr="00BA7622">
        <w:rPr>
          <w:rFonts w:ascii="宋体" w:eastAsia="宋体" w:hAnsi="宋体" w:hint="eastAsia"/>
        </w:rPr>
        <w:t>我们微信</w:t>
      </w:r>
      <w:proofErr w:type="gramEnd"/>
      <w:r w:rsidR="00D07CD8" w:rsidRPr="00BA7622">
        <w:rPr>
          <w:rFonts w:ascii="宋体" w:eastAsia="宋体" w:hAnsi="宋体" w:hint="eastAsia"/>
        </w:rPr>
        <w:t>小程序代码的重要部</w:t>
      </w:r>
      <w:r w:rsidR="00D07CD8" w:rsidRPr="00BA7622">
        <w:rPr>
          <w:rFonts w:ascii="宋体" w:eastAsia="宋体" w:hAnsi="宋体" w:hint="eastAsia"/>
        </w:rPr>
        <w:t>分。</w:t>
      </w:r>
      <w:r w:rsidR="00D07CD8" w:rsidRPr="00BA7622">
        <w:rPr>
          <w:rFonts w:ascii="宋体" w:eastAsia="宋体" w:hAnsi="宋体" w:hint="eastAsia"/>
        </w:rPr>
        <w:t>app.js是小程序逻辑，</w:t>
      </w:r>
      <w:proofErr w:type="spellStart"/>
      <w:r w:rsidR="00D07CD8" w:rsidRPr="00BA7622">
        <w:rPr>
          <w:rFonts w:ascii="宋体" w:eastAsia="宋体" w:hAnsi="宋体" w:hint="eastAsia"/>
        </w:rPr>
        <w:t>app.json</w:t>
      </w:r>
      <w:proofErr w:type="spellEnd"/>
      <w:r w:rsidR="00D07CD8" w:rsidRPr="00BA7622">
        <w:rPr>
          <w:rFonts w:ascii="宋体" w:eastAsia="宋体" w:hAnsi="宋体" w:hint="eastAsia"/>
        </w:rPr>
        <w:t>是小程序配置，</w:t>
      </w:r>
      <w:proofErr w:type="spellStart"/>
      <w:r w:rsidR="00D07CD8" w:rsidRPr="00BA7622">
        <w:rPr>
          <w:rFonts w:ascii="宋体" w:eastAsia="宋体" w:hAnsi="宋体" w:hint="eastAsia"/>
        </w:rPr>
        <w:t>app.wxss</w:t>
      </w:r>
      <w:proofErr w:type="spellEnd"/>
      <w:r w:rsidR="00D07CD8" w:rsidRPr="00BA7622">
        <w:rPr>
          <w:rFonts w:ascii="宋体" w:eastAsia="宋体" w:hAnsi="宋体" w:hint="eastAsia"/>
        </w:rPr>
        <w:t>是小程序公共样式表</w:t>
      </w:r>
    </w:p>
    <w:p w14:paraId="0653B35C" w14:textId="77777777" w:rsidR="00BA7622" w:rsidRDefault="00BA7622" w:rsidP="005A7197"/>
    <w:p w14:paraId="24462298" w14:textId="5A40E310" w:rsidR="00D07CD8" w:rsidRDefault="00D07CD8" w:rsidP="005A7197">
      <w:r>
        <w:rPr>
          <w:rFonts w:hint="eastAsia"/>
        </w:rPr>
        <w:t>3.p</w:t>
      </w:r>
      <w:r>
        <w:t>ages</w:t>
      </w:r>
      <w:r>
        <w:rPr>
          <w:rFonts w:hint="eastAsia"/>
        </w:rPr>
        <w:t>界面编写</w:t>
      </w:r>
    </w:p>
    <w:p w14:paraId="3E502DFA" w14:textId="54147C07" w:rsidR="00D07CD8" w:rsidRDefault="00D07CD8" w:rsidP="005A7197">
      <w:r>
        <w:rPr>
          <w:rFonts w:hint="eastAsia"/>
        </w:rPr>
        <w:t>每个</w:t>
      </w:r>
      <w:r>
        <w:rPr>
          <w:rFonts w:hint="eastAsia"/>
        </w:rPr>
        <w:t>pag</w:t>
      </w:r>
      <w:r>
        <w:t>e</w:t>
      </w:r>
      <w:r>
        <w:rPr>
          <w:rFonts w:hint="eastAsia"/>
        </w:rPr>
        <w:t>s</w:t>
      </w:r>
      <w:r>
        <w:rPr>
          <w:rFonts w:hint="eastAsia"/>
        </w:rPr>
        <w:t>为一个界面，其下包含四个文件</w:t>
      </w:r>
      <w:r w:rsidR="00BA7622">
        <w:rPr>
          <w:rFonts w:hint="eastAsia"/>
        </w:rPr>
        <w:t>：</w:t>
      </w:r>
    </w:p>
    <w:p w14:paraId="2B87BF3D" w14:textId="2F760B9A" w:rsidR="00D07CD8" w:rsidRDefault="00D07CD8" w:rsidP="005A7197">
      <w:r>
        <w:rPr>
          <w:noProof/>
          <w:snapToGrid/>
          <w14:ligatures w14:val="standardContextual"/>
        </w:rPr>
        <w:drawing>
          <wp:inline distT="0" distB="0" distL="0" distR="0" wp14:anchorId="5EA7E5E4" wp14:editId="6A2B3896">
            <wp:extent cx="2009524" cy="1057143"/>
            <wp:effectExtent l="0" t="0" r="0" b="0"/>
            <wp:docPr id="44508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6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890" w14:textId="77777777" w:rsidR="00F4001E" w:rsidRDefault="00F4001E" w:rsidP="005A7197">
      <w:pPr>
        <w:rPr>
          <w:rFonts w:hint="eastAsia"/>
        </w:rPr>
      </w:pPr>
    </w:p>
    <w:p w14:paraId="2B097BF1" w14:textId="4C96F716" w:rsidR="00D07CD8" w:rsidRDefault="00F4001E" w:rsidP="005A7197">
      <w:r>
        <w:rPr>
          <w:rFonts w:hint="eastAsia"/>
        </w:rPr>
        <w:t>下面以初始界面为例：</w:t>
      </w:r>
    </w:p>
    <w:p w14:paraId="1E09C93B" w14:textId="7B8A7C3B" w:rsidR="00BA7622" w:rsidRDefault="00BA7622" w:rsidP="00BA7622">
      <w:pPr>
        <w:rPr>
          <w:rFonts w:hint="eastAsia"/>
        </w:rPr>
      </w:pPr>
      <w:r>
        <w:rPr>
          <w:rFonts w:hint="eastAsia"/>
        </w:rPr>
        <w:t>我们创建文件会新建一个文件夹，右键新建</w:t>
      </w:r>
      <w:r>
        <w:rPr>
          <w:rFonts w:hint="eastAsia"/>
        </w:rPr>
        <w:t>Page</w:t>
      </w:r>
      <w:r>
        <w:rPr>
          <w:rFonts w:hint="eastAsia"/>
        </w:rPr>
        <w:t>，会自动创建四个文件，并把文件路径放入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中注册</w:t>
      </w:r>
      <w:r>
        <w:rPr>
          <w:rFonts w:hint="eastAsia"/>
        </w:rPr>
        <w:t>。</w:t>
      </w:r>
    </w:p>
    <w:p w14:paraId="6AE04BD3" w14:textId="6842DFAD" w:rsidR="00BA7622" w:rsidRDefault="0032368F" w:rsidP="003236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F4001E">
        <w:rPr>
          <w:rFonts w:hint="eastAsia"/>
        </w:rPr>
        <w:t>wxml</w:t>
      </w:r>
      <w:proofErr w:type="spellEnd"/>
      <w:r w:rsidR="00F4001E">
        <w:rPr>
          <w:rFonts w:hint="eastAsia"/>
        </w:rPr>
        <w:t>文件是页面的必须成分，作用是页面结构；</w:t>
      </w:r>
    </w:p>
    <w:p w14:paraId="39E6D68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&lt;!--</w:t>
      </w:r>
      <w:proofErr w:type="spellStart"/>
      <w:proofErr w:type="gram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index.wxml</w:t>
      </w:r>
      <w:proofErr w:type="spell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--&gt;</w:t>
      </w:r>
    </w:p>
    <w:p w14:paraId="67C0AC4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container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</w:p>
    <w:p w14:paraId="659E9C6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</w:p>
    <w:p w14:paraId="10E1F4A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wx:if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="{{</w:t>
      </w:r>
      <w:proofErr w:type="spellStart"/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canIUseOpenData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}}"&gt;</w:t>
      </w:r>
    </w:p>
    <w:p w14:paraId="4772919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-avatar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proofErr w:type="spell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bindtap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bindViewTap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</w:p>
    <w:p w14:paraId="1148242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open-data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type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userAvatarUrl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open-data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17A08F6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05AAB0C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open-data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type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userNickName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open-data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004C588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0BEDCAA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wx:elif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="{{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!</w:t>
      </w:r>
      <w:proofErr w:type="spellStart"/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hasUserInfo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}}"&gt;</w:t>
      </w:r>
    </w:p>
    <w:p w14:paraId="3C85243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wx:if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="{{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canIUseGetUserProfile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bindtap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getUserProfile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获取头像昵称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5ACA4FB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wx:elif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="{{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canIUse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open-type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getUserInfo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bindgetuserinfo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getUserInfo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获取头像昵称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1E6228C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lastRenderedPageBreak/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proofErr w:type="spell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wx:else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请使用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1.4.4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及以上版本基础库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36C344B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7C2F117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wx:else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34BCFF6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image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bindtap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bindViewTap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userinfo-avatar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src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="{{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userInfo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avatarUrl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mode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cover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image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519F0D3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text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userinfo-nickname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"&gt;{{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userInfo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nickName</w:t>
      </w: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}}&lt;</w:t>
      </w:r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text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5DCB38B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block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584CC69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146B421C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usermotto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</w:p>
    <w:p w14:paraId="71D3E8F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text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user-motto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快递用户端系统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text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699C24F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2641FEC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4CD8E2B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&lt;!--</w:t>
      </w:r>
      <w:proofErr w:type="gram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注册页面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--&gt;</w:t>
      </w:r>
    </w:p>
    <w:p w14:paraId="377ED4C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17B4F27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logup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type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primary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bindtap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jumpPage_logup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log up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13C7815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67BA084C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&lt;!--</w:t>
      </w:r>
      <w:proofErr w:type="gram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登录页面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--&gt;</w:t>
      </w:r>
    </w:p>
    <w:p w14:paraId="66DD4B0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52957D8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&gt;&lt;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class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login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type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primary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bindtap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="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jumpPage_login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log 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button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4BFD804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&lt;/</w:t>
      </w:r>
      <w:r w:rsidRPr="00F4001E">
        <w:rPr>
          <w:rFonts w:ascii="Consolas" w:eastAsia="宋体" w:hAnsi="Consolas" w:cs="宋体"/>
          <w:snapToGrid/>
          <w:color w:val="71C7FF"/>
          <w:sz w:val="24"/>
          <w:szCs w:val="24"/>
        </w:rPr>
        <w:t>view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&gt;</w:t>
      </w:r>
    </w:p>
    <w:p w14:paraId="32C6816F" w14:textId="77777777" w:rsidR="0032368F" w:rsidRDefault="0032368F" w:rsidP="0032368F">
      <w:pPr>
        <w:pStyle w:val="a7"/>
        <w:ind w:left="720" w:firstLineChars="0" w:firstLine="0"/>
        <w:rPr>
          <w:rFonts w:hint="eastAsia"/>
        </w:rPr>
      </w:pPr>
    </w:p>
    <w:p w14:paraId="0B156893" w14:textId="1438F605" w:rsidR="00BA7622" w:rsidRDefault="00BA7622" w:rsidP="00BA76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F4001E">
        <w:rPr>
          <w:rFonts w:hint="eastAsia"/>
        </w:rPr>
        <w:t>js</w:t>
      </w:r>
      <w:proofErr w:type="spellEnd"/>
      <w:r w:rsidR="00F4001E">
        <w:rPr>
          <w:rFonts w:hint="eastAsia"/>
        </w:rPr>
        <w:t>文件是页面的必须成分，作用是实现页面逻辑；</w:t>
      </w:r>
    </w:p>
    <w:p w14:paraId="5CF2F4C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index.js</w:t>
      </w:r>
    </w:p>
    <w:p w14:paraId="6FA4913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获取应用实例</w:t>
      </w:r>
    </w:p>
    <w:p w14:paraId="1763C38C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const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app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=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getApp</w:t>
      </w:r>
      <w:proofErr w:type="spell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6951A04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7B7FD75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Page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7275A40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lastRenderedPageBreak/>
        <w:t>  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2622CF5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motto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LOGISTICS-CAR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',</w:t>
      </w:r>
    </w:p>
    <w:p w14:paraId="207980B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{},</w:t>
      </w:r>
    </w:p>
    <w:p w14:paraId="704AEDB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hasUserInfo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false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,</w:t>
      </w:r>
    </w:p>
    <w:p w14:paraId="058DDF5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canIUse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canIUse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button.open-type.getUserInfo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,</w:t>
      </w:r>
    </w:p>
    <w:p w14:paraId="2EBDFB6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canIUseGetUserProfile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false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,</w:t>
      </w:r>
    </w:p>
    <w:p w14:paraId="496350E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canIUseOpenData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canIUse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open-data.type.userAvatarUrl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 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&amp;&amp;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D0D0D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canIUse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open-data.type.userNickName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如需尝试获取用户信息可改为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false</w:t>
      </w:r>
    </w:p>
    <w:p w14:paraId="022277C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7F59849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事件处理函数</w:t>
      </w:r>
    </w:p>
    <w:p w14:paraId="2840DF1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bindViewTap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</w:t>
      </w:r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5BBB495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navigateTo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3AF9CCE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url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..</w:t>
      </w:r>
      <w:proofErr w:type="gramEnd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/logs/logs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</w:p>
    <w:p w14:paraId="1C3761A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13AA67C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0B5B75B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onLoad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</w:t>
      </w:r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4EC09B9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if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(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getUserProfile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4E1DD81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66CAFF"/>
          <w:sz w:val="24"/>
          <w:szCs w:val="24"/>
        </w:rPr>
        <w:t>this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setData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69F76A8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canIUseGetUserProfile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true</w:t>
      </w:r>
    </w:p>
    <w:p w14:paraId="53BDBEA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3147630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1AAE1DD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24BC94D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注册页面跳转</w:t>
      </w:r>
    </w:p>
    <w:p w14:paraId="71A6784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jumpPage_</w:t>
      </w:r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logup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function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(){</w:t>
      </w:r>
    </w:p>
    <w:p w14:paraId="1A61583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navigateTo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2383268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url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/pages/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Logup</w:t>
      </w:r>
      <w:proofErr w:type="spellEnd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/</w:t>
      </w:r>
      <w:proofErr w:type="spellStart"/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Logup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',</w:t>
      </w:r>
    </w:p>
    <w:p w14:paraId="796ADBD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1381BC0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73170D1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565D2BA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登陆页面跳转</w:t>
      </w:r>
    </w:p>
    <w:p w14:paraId="4F61784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jumpPage_</w:t>
      </w:r>
      <w:proofErr w:type="gram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login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function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(){</w:t>
      </w:r>
    </w:p>
    <w:p w14:paraId="694FC28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navigateTo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33E6E8F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url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/pages/Login/Login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',</w:t>
      </w:r>
    </w:p>
    <w:p w14:paraId="3C836A5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1892C6E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51E529B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5F7F1CB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getUserProfile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2A7E59C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推荐使用</w:t>
      </w:r>
      <w:proofErr w:type="spell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wx.getUserProfile</w:t>
      </w:r>
      <w:proofErr w:type="spell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获取用户信息，开发者每次通过该接口获取用户个人信息均需用户确认，开发者妥善保管用户快速填写的头像昵称，避免重复弹窗</w:t>
      </w:r>
    </w:p>
    <w:p w14:paraId="4C46D5F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wx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getUserProfile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548B918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desc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展示用户信息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',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声明获取用户个人信息后的用途，后续会展示在弹窗中，请谨慎填写</w:t>
      </w:r>
    </w:p>
    <w:p w14:paraId="095A498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success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res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7E45A"/>
          <w:sz w:val="24"/>
          <w:szCs w:val="24"/>
        </w:rPr>
        <w:t>=&gt;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67C45C7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console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log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res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731C54E9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66CAFF"/>
          <w:sz w:val="24"/>
          <w:szCs w:val="24"/>
        </w:rPr>
        <w:t>this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setData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20F26F6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res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userInfo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,</w:t>
      </w:r>
    </w:p>
    <w:p w14:paraId="0FA76BC0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hasUserInfo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true</w:t>
      </w:r>
    </w:p>
    <w:p w14:paraId="24DD6F3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5E00F30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6578A0D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5FBF72F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},</w:t>
      </w:r>
    </w:p>
    <w:p w14:paraId="4EAAF25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0F1F76F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proofErr w:type="spellStart"/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getUserInfo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)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4524355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//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不推荐使用</w:t>
      </w:r>
      <w:proofErr w:type="spell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getUserInfo</w:t>
      </w:r>
      <w:proofErr w:type="spell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获取用户信息，预计自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2021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年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4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月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13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日起，</w:t>
      </w:r>
      <w:proofErr w:type="spell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getUserInfo</w:t>
      </w:r>
      <w:proofErr w:type="spell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将不再弹出弹窗，并直接返回匿名的用户个人信息</w:t>
      </w:r>
    </w:p>
    <w:p w14:paraId="191EAF8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console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log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e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4941C4D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lastRenderedPageBreak/>
        <w:t>   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66CAFF"/>
          <w:sz w:val="24"/>
          <w:szCs w:val="24"/>
        </w:rPr>
        <w:t>this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setData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(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7B290EF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e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detail</w:t>
      </w:r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,</w:t>
      </w:r>
    </w:p>
    <w:p w14:paraId="712F458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  </w:t>
      </w:r>
      <w:proofErr w:type="spellStart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hasUserInfo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false</w:t>
      </w:r>
    </w:p>
    <w:p w14:paraId="3D8A862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0648B49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2E44264C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)</w:t>
      </w:r>
    </w:p>
    <w:p w14:paraId="22181F42" w14:textId="77777777" w:rsidR="00F4001E" w:rsidRDefault="00F4001E" w:rsidP="00BA7622">
      <w:pPr>
        <w:rPr>
          <w:rFonts w:hint="eastAsia"/>
        </w:rPr>
      </w:pPr>
    </w:p>
    <w:p w14:paraId="394F1448" w14:textId="31BA95CC" w:rsidR="00BA7622" w:rsidRDefault="00BA7622" w:rsidP="00BA762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E522DF">
        <w:rPr>
          <w:rFonts w:hint="eastAsia"/>
        </w:rP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文件不是页面的必须成分，作用是对页面进行配置；</w:t>
      </w:r>
    </w:p>
    <w:p w14:paraId="1C61354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58453AF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</w:t>
      </w:r>
      <w:proofErr w:type="spellStart"/>
      <w:r w:rsidRPr="00F4001E">
        <w:rPr>
          <w:rFonts w:ascii="Consolas" w:eastAsia="宋体" w:hAnsi="Consolas" w:cs="宋体"/>
          <w:snapToGrid/>
          <w:color w:val="C0C0C0"/>
          <w:sz w:val="24"/>
          <w:szCs w:val="24"/>
        </w:rPr>
        <w:t>usingComponents</w:t>
      </w:r>
      <w:proofErr w:type="spell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":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{}</w:t>
      </w:r>
    </w:p>
    <w:p w14:paraId="72F4A1B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06087258" w14:textId="77777777" w:rsidR="00F4001E" w:rsidRPr="00F4001E" w:rsidRDefault="00F4001E" w:rsidP="00BA7622">
      <w:pPr>
        <w:rPr>
          <w:rFonts w:hint="eastAsia"/>
        </w:rPr>
      </w:pPr>
    </w:p>
    <w:p w14:paraId="60B53E84" w14:textId="5E116E60" w:rsidR="00BA7622" w:rsidRDefault="00BA7622" w:rsidP="00E522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文件不是页面的必须成分，作用用来配置页面样式表；</w:t>
      </w:r>
      <w:bookmarkStart w:id="16" w:name="_bookmark39"/>
      <w:bookmarkStart w:id="17" w:name="_bookmark40"/>
      <w:bookmarkEnd w:id="16"/>
      <w:bookmarkEnd w:id="17"/>
    </w:p>
    <w:p w14:paraId="2822129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/**</w:t>
      </w:r>
      <w:proofErr w:type="spellStart"/>
      <w:proofErr w:type="gramStart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index.wxss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**/</w:t>
      </w:r>
    </w:p>
    <w:p w14:paraId="3E305F35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proofErr w:type="spellStart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userinfo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60C1561C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display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flex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7411528D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flex-direction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column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5798D80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align-items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center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1DA407C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color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#aaa;</w:t>
      </w:r>
    </w:p>
    <w:p w14:paraId="38CABCC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54B8D83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524B791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proofErr w:type="spellStart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userinfo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-avatar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3472442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overflow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hidden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1EAD2DE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width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128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74C62D43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height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128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71C34E5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margin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20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6CA121C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border-radius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50%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7C99450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1EF9FBE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</w:p>
    <w:p w14:paraId="7740B496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proofErr w:type="spellStart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usermotto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085CD42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margin-top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130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6C42D6B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lastRenderedPageBreak/>
        <w:t>}</w:t>
      </w:r>
    </w:p>
    <w:p w14:paraId="5B343DC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/*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注册页面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*/</w:t>
      </w:r>
    </w:p>
    <w:p w14:paraId="7E334C6A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proofErr w:type="gramStart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proofErr w:type="spellStart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logup</w:t>
      </w:r>
      <w:proofErr w:type="spellEnd"/>
      <w:proofErr w:type="gramEnd"/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</w:p>
    <w:p w14:paraId="11077D2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width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15%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675880A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height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90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494C77CF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top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130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159D24AE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4894F0F1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/* 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登陆页面</w:t>
      </w:r>
      <w:r w:rsidRPr="00F4001E">
        <w:rPr>
          <w:rFonts w:ascii="Consolas" w:eastAsia="宋体" w:hAnsi="Consolas" w:cs="宋体"/>
          <w:snapToGrid/>
          <w:color w:val="7CCD7D"/>
          <w:sz w:val="24"/>
          <w:szCs w:val="24"/>
        </w:rPr>
        <w:t> */</w:t>
      </w:r>
    </w:p>
    <w:p w14:paraId="14EC1D34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.</w:t>
      </w:r>
      <w:proofErr w:type="gramStart"/>
      <w:r w:rsidRPr="00F4001E">
        <w:rPr>
          <w:rFonts w:ascii="Consolas" w:eastAsia="宋体" w:hAnsi="Consolas" w:cs="宋体"/>
          <w:snapToGrid/>
          <w:color w:val="87CEEB"/>
          <w:sz w:val="24"/>
          <w:szCs w:val="24"/>
        </w:rPr>
        <w:t>login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{</w:t>
      </w:r>
      <w:proofErr w:type="gramEnd"/>
    </w:p>
    <w:p w14:paraId="41290A97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width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15%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5E880D42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height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90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247184FB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 </w:t>
      </w:r>
      <w:r w:rsidRPr="00F4001E">
        <w:rPr>
          <w:rFonts w:ascii="Consolas" w:eastAsia="宋体" w:hAnsi="Consolas" w:cs="宋体"/>
          <w:snapToGrid/>
          <w:color w:val="FFA54F"/>
          <w:sz w:val="24"/>
          <w:szCs w:val="24"/>
        </w:rPr>
        <w:t>top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: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 </w:t>
      </w:r>
      <w:r w:rsidRPr="00F4001E">
        <w:rPr>
          <w:rFonts w:ascii="Consolas" w:eastAsia="宋体" w:hAnsi="Consolas" w:cs="宋体"/>
          <w:snapToGrid/>
          <w:color w:val="FA8072"/>
          <w:sz w:val="24"/>
          <w:szCs w:val="24"/>
        </w:rPr>
        <w:t>150</w:t>
      </w:r>
      <w:r w:rsidRPr="00F4001E">
        <w:rPr>
          <w:rFonts w:ascii="Consolas" w:eastAsia="宋体" w:hAnsi="Consolas" w:cs="宋体"/>
          <w:snapToGrid/>
          <w:color w:val="DCDCDC"/>
          <w:sz w:val="24"/>
          <w:szCs w:val="24"/>
        </w:rPr>
        <w:t>rpx</w:t>
      </w: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;</w:t>
      </w:r>
    </w:p>
    <w:p w14:paraId="32074928" w14:textId="77777777" w:rsidR="00F4001E" w:rsidRPr="00F4001E" w:rsidRDefault="00F4001E" w:rsidP="00F4001E">
      <w:pPr>
        <w:shd w:val="clear" w:color="auto" w:fill="2E2E2E"/>
        <w:kinsoku/>
        <w:autoSpaceDE/>
        <w:autoSpaceDN/>
        <w:adjustRightInd/>
        <w:snapToGrid/>
        <w:spacing w:line="480" w:lineRule="atLeast"/>
        <w:textAlignment w:val="auto"/>
        <w:rPr>
          <w:rFonts w:ascii="Consolas" w:eastAsia="宋体" w:hAnsi="Consolas" w:cs="宋体"/>
          <w:snapToGrid/>
          <w:color w:val="DCDCDC"/>
          <w:sz w:val="24"/>
          <w:szCs w:val="24"/>
        </w:rPr>
      </w:pPr>
      <w:r w:rsidRPr="00F4001E">
        <w:rPr>
          <w:rFonts w:ascii="Consolas" w:eastAsia="宋体" w:hAnsi="Consolas" w:cs="宋体"/>
          <w:snapToGrid/>
          <w:color w:val="89DDFF"/>
          <w:sz w:val="24"/>
          <w:szCs w:val="24"/>
        </w:rPr>
        <w:t>}</w:t>
      </w:r>
    </w:p>
    <w:p w14:paraId="3E54C7F4" w14:textId="7C3A3FB7" w:rsidR="00E522DF" w:rsidRDefault="00F4001E" w:rsidP="00E522DF">
      <w:r>
        <w:rPr>
          <w:rFonts w:hint="eastAsia"/>
        </w:rPr>
        <w:t>4</w:t>
      </w:r>
      <w:r>
        <w:rPr>
          <w:rFonts w:hint="eastAsia"/>
        </w:rPr>
        <w:t>．初始界面效果</w:t>
      </w:r>
    </w:p>
    <w:p w14:paraId="03988446" w14:textId="63BA2CEC" w:rsidR="00F4001E" w:rsidRDefault="00F4001E" w:rsidP="00E522DF">
      <w:pPr>
        <w:rPr>
          <w:rFonts w:hint="eastAsia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785A4EB2" wp14:editId="181E5A78">
            <wp:extent cx="5293360" cy="2893695"/>
            <wp:effectExtent l="0" t="0" r="2540" b="1905"/>
            <wp:docPr id="1068739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9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82A" w14:textId="4A356FB3" w:rsidR="00E522DF" w:rsidRDefault="00F4001E" w:rsidP="00E522DF">
      <w:pPr>
        <w:rPr>
          <w:rFonts w:hint="eastAsia"/>
        </w:rPr>
      </w:pPr>
      <w:r>
        <w:rPr>
          <w:rFonts w:hint="eastAsia"/>
        </w:rPr>
        <w:t>初始界面最终效果如图左方所示。</w:t>
      </w:r>
    </w:p>
    <w:p w14:paraId="18B60719" w14:textId="77777777" w:rsidR="00E522DF" w:rsidRDefault="00E522DF" w:rsidP="00E522DF"/>
    <w:p w14:paraId="70B0DC13" w14:textId="77777777" w:rsidR="00E522DF" w:rsidRDefault="00E522DF" w:rsidP="00E522DF">
      <w:pPr>
        <w:rPr>
          <w:rFonts w:hint="eastAsia"/>
        </w:rPr>
      </w:pPr>
    </w:p>
    <w:p w14:paraId="771E5EEC" w14:textId="49A78BEF" w:rsidR="00E522DF" w:rsidRDefault="00EE78E5" w:rsidP="00E522DF">
      <w:r>
        <w:rPr>
          <w:rFonts w:hint="eastAsia"/>
        </w:rPr>
        <w:t>5.3.2</w:t>
      </w:r>
      <w:r>
        <w:rPr>
          <w:rFonts w:hint="eastAsia"/>
        </w:rPr>
        <w:t>后端</w:t>
      </w:r>
      <w:r>
        <w:rPr>
          <w:rFonts w:hint="eastAsia"/>
        </w:rPr>
        <w:t>Django</w:t>
      </w:r>
      <w:r>
        <w:rPr>
          <w:rFonts w:hint="eastAsia"/>
        </w:rPr>
        <w:t>程序的实现</w:t>
      </w:r>
    </w:p>
    <w:p w14:paraId="0F48C944" w14:textId="417723E8" w:rsidR="00EE78E5" w:rsidRDefault="00592F93" w:rsidP="00E522DF">
      <w:pPr>
        <w:rPr>
          <w:rFonts w:hint="eastAsia"/>
        </w:rPr>
      </w:pPr>
      <w:r>
        <w:rPr>
          <w:rFonts w:hint="eastAsia"/>
        </w:rPr>
        <w:t>1.</w:t>
      </w:r>
      <w:r w:rsidR="00EE78E5">
        <w:rPr>
          <w:rFonts w:hint="eastAsia"/>
        </w:rPr>
        <w:t>Django</w:t>
      </w:r>
      <w:r w:rsidR="00EE78E5">
        <w:rPr>
          <w:rFonts w:hint="eastAsia"/>
        </w:rPr>
        <w:t>程序结构图：</w:t>
      </w:r>
    </w:p>
    <w:p w14:paraId="709CEC08" w14:textId="31D3305F" w:rsidR="00EE78E5" w:rsidRDefault="00EE78E5" w:rsidP="00E522DF">
      <w:r>
        <w:rPr>
          <w:noProof/>
          <w:snapToGrid/>
          <w14:ligatures w14:val="standardContextual"/>
        </w:rPr>
        <w:lastRenderedPageBreak/>
        <w:drawing>
          <wp:inline distT="0" distB="0" distL="0" distR="0" wp14:anchorId="0DF38501" wp14:editId="67D409AF">
            <wp:extent cx="3269412" cy="3109059"/>
            <wp:effectExtent l="0" t="0" r="7620" b="0"/>
            <wp:docPr id="123805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5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061" cy="31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C28" w14:textId="03B22944" w:rsidR="00EE78E5" w:rsidRDefault="00592F93" w:rsidP="00EE78E5">
      <w:r>
        <w:rPr>
          <w:rFonts w:hint="eastAsia"/>
        </w:rPr>
        <w:t>2.</w:t>
      </w:r>
      <w:r w:rsidR="00EE78E5">
        <w:rPr>
          <w:rFonts w:hint="eastAsia"/>
        </w:rPr>
        <w:t>Django</w:t>
      </w:r>
      <w:r w:rsidR="00EE78E5">
        <w:rPr>
          <w:rFonts w:hint="eastAsia"/>
        </w:rPr>
        <w:t>的启动：</w:t>
      </w:r>
    </w:p>
    <w:p w14:paraId="7594283A" w14:textId="77777777" w:rsidR="00592F93" w:rsidRDefault="00592F93" w:rsidP="00EE78E5"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14:paraId="742CA8B1" w14:textId="3842FE26" w:rsidR="00592F93" w:rsidRDefault="00592F93" w:rsidP="00592F93">
      <w:pPr>
        <w:pStyle w:val="code"/>
      </w:pPr>
      <w:r>
        <w:rPr>
          <w:rFonts w:hint="eastAsia"/>
        </w:rPr>
        <w:t>python</w:t>
      </w:r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</w:p>
    <w:p w14:paraId="6B352E41" w14:textId="7179DFA5" w:rsidR="00592F93" w:rsidRDefault="00592F93" w:rsidP="00592F93">
      <w:pPr>
        <w:rPr>
          <w:rFonts w:hint="eastAsia"/>
        </w:rPr>
      </w:pPr>
      <w:r>
        <w:rPr>
          <w:rFonts w:hint="eastAsia"/>
        </w:rPr>
        <w:t>命令启动</w:t>
      </w:r>
      <w:r>
        <w:rPr>
          <w:rFonts w:hint="eastAsia"/>
        </w:rPr>
        <w:t>Django</w:t>
      </w:r>
      <w:r>
        <w:rPr>
          <w:rFonts w:hint="eastAsia"/>
        </w:rPr>
        <w:t>程序，会返回一个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。如下图所示</w:t>
      </w:r>
    </w:p>
    <w:p w14:paraId="786107DC" w14:textId="38C69AEF" w:rsidR="00EE78E5" w:rsidRDefault="00592F93" w:rsidP="00EE78E5">
      <w:r>
        <w:rPr>
          <w:noProof/>
          <w:snapToGrid/>
          <w14:ligatures w14:val="standardContextual"/>
        </w:rPr>
        <w:drawing>
          <wp:inline distT="0" distB="0" distL="0" distR="0" wp14:anchorId="36328C7B" wp14:editId="22CE6944">
            <wp:extent cx="5293360" cy="1524000"/>
            <wp:effectExtent l="0" t="0" r="2540" b="0"/>
            <wp:docPr id="59446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2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6A61" w14:textId="272C82C1" w:rsidR="00592F93" w:rsidRPr="00592F93" w:rsidRDefault="00592F93" w:rsidP="00EE78E5">
      <w:pPr>
        <w:rPr>
          <w:rFonts w:hint="eastAsia"/>
        </w:rPr>
      </w:pPr>
      <w:r>
        <w:rPr>
          <w:rFonts w:hint="eastAsia"/>
        </w:rPr>
        <w:t>将链接复制到浏览器输入所对应的</w:t>
      </w:r>
      <w:r>
        <w:rPr>
          <w:rFonts w:hint="eastAsia"/>
        </w:rPr>
        <w:t>page</w:t>
      </w:r>
      <w:r>
        <w:rPr>
          <w:rFonts w:hint="eastAsia"/>
        </w:rPr>
        <w:t>页即：</w:t>
      </w:r>
      <w:hyperlink r:id="rId18" w:history="1">
        <w:r w:rsidR="004C4F3F" w:rsidRPr="00551780">
          <w:rPr>
            <w:rStyle w:val="a9"/>
          </w:rPr>
          <w:t>http://127.0.0.1:8000/login/</w:t>
        </w:r>
      </w:hyperlink>
      <w:r w:rsidR="004C4F3F">
        <w:rPr>
          <w:rFonts w:hint="eastAsia"/>
        </w:rPr>
        <w:t>，</w:t>
      </w:r>
      <w:r>
        <w:rPr>
          <w:rFonts w:hint="eastAsia"/>
        </w:rPr>
        <w:t>可看到如下界面：</w:t>
      </w:r>
    </w:p>
    <w:p w14:paraId="5C6B8E29" w14:textId="4EFF9AAE" w:rsidR="00592F93" w:rsidRDefault="00592F93" w:rsidP="00EE78E5">
      <w:pPr>
        <w:rPr>
          <w:rFonts w:hint="eastAsia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3EDDD78F" wp14:editId="33402F5A">
            <wp:extent cx="5293360" cy="2774315"/>
            <wp:effectExtent l="0" t="0" r="2540" b="6985"/>
            <wp:docPr id="742837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7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6837" w14:textId="60972209" w:rsidR="00EE78E5" w:rsidRDefault="00592F93" w:rsidP="00EE78E5">
      <w:pPr>
        <w:rPr>
          <w:rFonts w:hint="eastAsia"/>
        </w:rPr>
      </w:pPr>
      <w:r>
        <w:rPr>
          <w:rFonts w:hint="eastAsia"/>
        </w:rPr>
        <w:t>3.</w:t>
      </w:r>
      <w:r w:rsidR="00EE78E5">
        <w:rPr>
          <w:rFonts w:hint="eastAsia"/>
        </w:rPr>
        <w:t>Django</w:t>
      </w:r>
      <w:r w:rsidR="00EE78E5">
        <w:rPr>
          <w:rFonts w:hint="eastAsia"/>
        </w:rPr>
        <w:t>新应用的添加</w:t>
      </w:r>
    </w:p>
    <w:p w14:paraId="1C4160E5" w14:textId="29CDEBD9" w:rsidR="00592F93" w:rsidRDefault="00592F93" w:rsidP="00EE78E5">
      <w:r>
        <w:rPr>
          <w:rFonts w:hint="eastAsia"/>
        </w:rPr>
        <w:lastRenderedPageBreak/>
        <w:t>使用如下命令添加新应用：</w:t>
      </w:r>
    </w:p>
    <w:p w14:paraId="1F9FA82E" w14:textId="3D590C80" w:rsidR="00EE78E5" w:rsidRDefault="00EE78E5" w:rsidP="00592F93">
      <w:pPr>
        <w:pStyle w:val="code"/>
        <w:rPr>
          <w:rFonts w:hint="eastAsia"/>
        </w:rPr>
      </w:pP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应用名</w:t>
      </w:r>
    </w:p>
    <w:p w14:paraId="010B0DF6" w14:textId="73CBEA55" w:rsidR="00EE78E5" w:rsidRDefault="00EE78E5" w:rsidP="00EE78E5">
      <w:pPr>
        <w:rPr>
          <w:rFonts w:hint="eastAsia"/>
        </w:rPr>
      </w:pPr>
      <w:r>
        <w:rPr>
          <w:rFonts w:hint="eastAsia"/>
        </w:rPr>
        <w:t>注意：使用命令行创建的应用，一定要在</w:t>
      </w:r>
      <w:r>
        <w:rPr>
          <w:rFonts w:hint="eastAsia"/>
        </w:rPr>
        <w:t xml:space="preserve"> settings.py--&gt;INSTALLED_APPS </w:t>
      </w:r>
      <w:r>
        <w:rPr>
          <w:rFonts w:hint="eastAsia"/>
        </w:rPr>
        <w:t>中加入你的应用名字进行注册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创建的应用则不用。</w:t>
      </w:r>
    </w:p>
    <w:p w14:paraId="520F5D7B" w14:textId="77777777" w:rsidR="00592F93" w:rsidRDefault="00592F93" w:rsidP="00EE78E5"/>
    <w:p w14:paraId="04C655CB" w14:textId="62DC5242" w:rsidR="00EE78E5" w:rsidRDefault="00592F93" w:rsidP="00EE78E5">
      <w:pPr>
        <w:rPr>
          <w:rFonts w:hint="eastAsia"/>
        </w:rPr>
      </w:pPr>
      <w:r>
        <w:rPr>
          <w:rFonts w:hint="eastAsia"/>
        </w:rPr>
        <w:t>4.</w:t>
      </w:r>
      <w:r w:rsidR="00EE78E5">
        <w:rPr>
          <w:rFonts w:hint="eastAsia"/>
        </w:rPr>
        <w:t>APP</w:t>
      </w:r>
      <w:r w:rsidR="00EE78E5">
        <w:rPr>
          <w:rFonts w:hint="eastAsia"/>
        </w:rPr>
        <w:t>文件目录</w:t>
      </w:r>
    </w:p>
    <w:p w14:paraId="20E3BEAF" w14:textId="6DB8BA9F" w:rsidR="00E522DF" w:rsidRDefault="007C03F4" w:rsidP="00E522DF">
      <w:r>
        <w:rPr>
          <w:noProof/>
        </w:rPr>
        <w:drawing>
          <wp:inline distT="0" distB="0" distL="0" distR="0" wp14:anchorId="4353672F" wp14:editId="13F9B59B">
            <wp:extent cx="4399280" cy="1923415"/>
            <wp:effectExtent l="0" t="0" r="1270" b="635"/>
            <wp:docPr id="12045798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2D90" w14:textId="6A157D0B" w:rsidR="007C03F4" w:rsidRDefault="007C03F4" w:rsidP="00E522DF">
      <w:r>
        <w:t>V</w:t>
      </w:r>
      <w:r>
        <w:rPr>
          <w:rFonts w:hint="eastAsia"/>
        </w:rPr>
        <w:t>iews.py</w:t>
      </w:r>
      <w:r>
        <w:rPr>
          <w:rFonts w:hint="eastAsia"/>
        </w:rPr>
        <w:t>文件如下：</w:t>
      </w:r>
    </w:p>
    <w:p w14:paraId="27D0130D" w14:textId="7477A9D1" w:rsidR="004C4F3F" w:rsidRPr="007C03F4" w:rsidRDefault="007C03F4" w:rsidP="004C4F3F">
      <w:pPr>
        <w:shd w:val="clear" w:color="auto" w:fill="FFF8ED"/>
        <w:kinsoku/>
        <w:autoSpaceDE/>
        <w:autoSpaceDN/>
        <w:adjustRightInd/>
        <w:snapToGrid/>
        <w:textAlignment w:val="auto"/>
        <w:rPr>
          <w:rFonts w:ascii="Courier New" w:eastAsia="宋体" w:hAnsi="Courier New" w:cs="Courier New" w:hint="eastAsia"/>
          <w:snapToGrid/>
          <w:color w:val="39ADB5"/>
          <w:sz w:val="18"/>
          <w:szCs w:val="18"/>
        </w:rPr>
      </w:pP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django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shortcuts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render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django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http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JsonResponse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rest_framework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views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APIView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rest_framework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response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Response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Mysql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sql_inset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sql_read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rest_framework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serializers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rest_framework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exceptions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ValidationError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#login</w:t>
      </w:r>
      <w:r w:rsidRPr="007C03F4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回传信息的获取</w:t>
      </w:r>
      <w:r w:rsidRPr="007C03F4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class </w:t>
      </w:r>
      <w:proofErr w:type="spellStart"/>
      <w:r w:rsidRPr="007C03F4">
        <w:rPr>
          <w:rFonts w:ascii="Courier New" w:eastAsia="宋体" w:hAnsi="Courier New" w:cs="Courier New"/>
          <w:snapToGrid/>
          <w:color w:val="E2931D"/>
          <w:sz w:val="18"/>
          <w:szCs w:val="18"/>
        </w:rPr>
        <w:t>LoginView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APIView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post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7C03F4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kwargs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'password'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sql_read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sql_get_QRCimg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'mail'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],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'password'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 return Response({"status": True})</w:t>
      </w:r>
      <w:r w:rsidRPr="007C03F4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Response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#logup</w:t>
      </w:r>
      <w:r w:rsidRPr="007C03F4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回传信息的获取</w:t>
      </w:r>
      <w:r w:rsidRPr="007C03F4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class </w:t>
      </w:r>
      <w:proofErr w:type="spellStart"/>
      <w:r w:rsidRPr="007C03F4">
        <w:rPr>
          <w:rFonts w:ascii="Courier New" w:eastAsia="宋体" w:hAnsi="Courier New" w:cs="Courier New"/>
          <w:snapToGrid/>
          <w:color w:val="E2931D"/>
          <w:sz w:val="18"/>
          <w:szCs w:val="18"/>
        </w:rPr>
        <w:t>LogupView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APIView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post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7C03F4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kwargs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'mail'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sql_inset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logup_inset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'mail'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],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'password'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Response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({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"status"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: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True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})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class </w:t>
      </w:r>
      <w:proofErr w:type="spellStart"/>
      <w:r w:rsidRPr="007C03F4">
        <w:rPr>
          <w:rFonts w:ascii="Courier New" w:eastAsia="宋体" w:hAnsi="Courier New" w:cs="Courier New"/>
          <w:snapToGrid/>
          <w:color w:val="E2931D"/>
          <w:sz w:val="18"/>
          <w:szCs w:val="18"/>
        </w:rPr>
        <w:t>MessageView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APIView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post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7C03F4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**</w:t>
      </w:r>
      <w:proofErr w:type="spellStart"/>
      <w:r w:rsidRPr="007C03F4">
        <w:rPr>
          <w:rFonts w:ascii="Courier New" w:eastAsia="宋体" w:hAnsi="Courier New" w:cs="Courier New"/>
          <w:snapToGrid/>
          <w:color w:val="788991"/>
          <w:sz w:val="18"/>
          <w:szCs w:val="18"/>
        </w:rPr>
        <w:t>kwargs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</w:t>
      </w:r>
      <w:proofErr w:type="spellEnd"/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name_area_phone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7C03F4">
        <w:rPr>
          <w:rFonts w:ascii="Courier New" w:eastAsia="宋体" w:hAnsi="Courier New" w:cs="Courier New"/>
          <w:snapToGrid/>
          <w:color w:val="F76D47"/>
          <w:sz w:val="18"/>
          <w:szCs w:val="18"/>
        </w:rPr>
        <w:t>request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</w:t>
      </w:r>
      <w:proofErr w:type="spellEnd"/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sql_inset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logup_message_inset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name_area_phone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'name'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],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name_area_phone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'area'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],</w:t>
      </w:r>
      <w:r w:rsidRPr="007C03F4">
        <w:rPr>
          <w:rFonts w:ascii="Courier New" w:eastAsia="宋体" w:hAnsi="Courier New" w:cs="Courier New"/>
          <w:snapToGrid/>
          <w:color w:val="546E7A"/>
          <w:sz w:val="18"/>
          <w:szCs w:val="18"/>
        </w:rPr>
        <w:t>name_area_phone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'phone'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r w:rsidRPr="007C03F4">
        <w:rPr>
          <w:rFonts w:ascii="Courier New" w:eastAsia="宋体" w:hAnsi="Courier New" w:cs="Courier New"/>
          <w:snapToGrid/>
          <w:color w:val="6182B8"/>
          <w:sz w:val="18"/>
          <w:szCs w:val="18"/>
        </w:rPr>
        <w:t>Response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({</w:t>
      </w:r>
      <w:r w:rsidRPr="007C03F4">
        <w:rPr>
          <w:rFonts w:ascii="Courier New" w:eastAsia="宋体" w:hAnsi="Courier New" w:cs="Courier New"/>
          <w:snapToGrid/>
          <w:color w:val="91B859"/>
          <w:sz w:val="18"/>
          <w:szCs w:val="18"/>
        </w:rPr>
        <w:t>"status"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: </w:t>
      </w:r>
      <w:r w:rsidRPr="007C03F4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True</w:t>
      </w:r>
      <w:r w:rsidRPr="007C03F4">
        <w:rPr>
          <w:rFonts w:ascii="Courier New" w:eastAsia="宋体" w:hAnsi="Courier New" w:cs="Courier New"/>
          <w:snapToGrid/>
          <w:color w:val="39ADB5"/>
          <w:sz w:val="18"/>
          <w:szCs w:val="18"/>
        </w:rPr>
        <w:t>})</w:t>
      </w:r>
    </w:p>
    <w:p w14:paraId="166CAC4F" w14:textId="0228B0D6" w:rsidR="007C03F4" w:rsidRDefault="007C03F4" w:rsidP="004C4F3F">
      <w:pPr>
        <w:ind w:firstLine="420"/>
        <w:rPr>
          <w:rFonts w:asciiTheme="minorHAnsi" w:eastAsiaTheme="minorHAnsi" w:hAnsiTheme="minorHAnsi"/>
        </w:rPr>
      </w:pPr>
      <w:r>
        <w:rPr>
          <w:rFonts w:hint="eastAsia"/>
        </w:rPr>
        <w:lastRenderedPageBreak/>
        <w:t>其中</w:t>
      </w:r>
      <w:r w:rsidRPr="007C03F4">
        <w:rPr>
          <w:rFonts w:asciiTheme="minorHAnsi" w:eastAsiaTheme="minorHAnsi" w:hAnsiTheme="minorHAnsi"/>
        </w:rPr>
        <w:t xml:space="preserve">class </w:t>
      </w:r>
      <w:proofErr w:type="spellStart"/>
      <w:r w:rsidRPr="007C03F4">
        <w:rPr>
          <w:rFonts w:asciiTheme="minorHAnsi" w:eastAsiaTheme="minorHAnsi" w:hAnsiTheme="minorHAnsi"/>
        </w:rPr>
        <w:t>LoginView</w:t>
      </w:r>
      <w:proofErr w:type="spellEnd"/>
      <w:r w:rsidRPr="007C03F4">
        <w:rPr>
          <w:rFonts w:asciiTheme="minorHAnsi" w:eastAsiaTheme="minorHAnsi" w:hAnsiTheme="minorHAnsi"/>
        </w:rPr>
        <w:t>(</w:t>
      </w:r>
      <w:proofErr w:type="spellStart"/>
      <w:r w:rsidRPr="007C03F4">
        <w:rPr>
          <w:rFonts w:asciiTheme="minorHAnsi" w:eastAsiaTheme="minorHAnsi" w:hAnsiTheme="minorHAnsi"/>
        </w:rPr>
        <w:t>APIView</w:t>
      </w:r>
      <w:proofErr w:type="spellEnd"/>
      <w:r w:rsidRPr="007C03F4">
        <w:rPr>
          <w:rFonts w:asciiTheme="minorHAnsi" w:eastAsiaTheme="minorHAnsi" w:hAnsiTheme="minorHAnsi"/>
        </w:rPr>
        <w:t>)</w:t>
      </w:r>
      <w:r w:rsidRPr="007C03F4">
        <w:rPr>
          <w:rFonts w:asciiTheme="minorHAnsi" w:eastAsiaTheme="minorHAnsi" w:hAnsiTheme="minorHAnsi"/>
        </w:rPr>
        <w:t>、</w:t>
      </w:r>
      <w:r w:rsidRPr="007C03F4">
        <w:rPr>
          <w:rFonts w:asciiTheme="minorHAnsi" w:eastAsiaTheme="minorHAnsi" w:hAnsiTheme="minorHAnsi"/>
        </w:rPr>
        <w:t xml:space="preserve">class </w:t>
      </w:r>
      <w:proofErr w:type="spellStart"/>
      <w:r w:rsidRPr="007C03F4">
        <w:rPr>
          <w:rFonts w:asciiTheme="minorHAnsi" w:eastAsiaTheme="minorHAnsi" w:hAnsiTheme="minorHAnsi"/>
        </w:rPr>
        <w:t>LogupView</w:t>
      </w:r>
      <w:proofErr w:type="spellEnd"/>
      <w:r w:rsidRPr="007C03F4">
        <w:rPr>
          <w:rFonts w:asciiTheme="minorHAnsi" w:eastAsiaTheme="minorHAnsi" w:hAnsiTheme="minorHAnsi"/>
        </w:rPr>
        <w:t>(</w:t>
      </w:r>
      <w:proofErr w:type="spellStart"/>
      <w:r w:rsidRPr="007C03F4">
        <w:rPr>
          <w:rFonts w:asciiTheme="minorHAnsi" w:eastAsiaTheme="minorHAnsi" w:hAnsiTheme="minorHAnsi"/>
        </w:rPr>
        <w:t>APIView</w:t>
      </w:r>
      <w:proofErr w:type="spellEnd"/>
      <w:r w:rsidRPr="007C03F4">
        <w:rPr>
          <w:rFonts w:asciiTheme="minorHAnsi" w:eastAsiaTheme="minorHAnsi" w:hAnsiTheme="minorHAnsi"/>
        </w:rPr>
        <w:t>)</w:t>
      </w:r>
      <w:r w:rsidRPr="007C03F4">
        <w:rPr>
          <w:rFonts w:asciiTheme="minorHAnsi" w:eastAsiaTheme="minorHAnsi" w:hAnsiTheme="minorHAnsi"/>
        </w:rPr>
        <w:t>、</w:t>
      </w:r>
      <w:r w:rsidRPr="007C03F4">
        <w:rPr>
          <w:rFonts w:asciiTheme="minorHAnsi" w:eastAsiaTheme="minorHAnsi" w:hAnsiTheme="minorHAnsi"/>
        </w:rPr>
        <w:t>class</w:t>
      </w:r>
      <w:r w:rsidRPr="007C03F4">
        <w:rPr>
          <w:rFonts w:asciiTheme="minorHAnsi" w:eastAsiaTheme="minorHAnsi" w:hAnsiTheme="minorHAnsi"/>
        </w:rPr>
        <w:t xml:space="preserve"> </w:t>
      </w:r>
      <w:proofErr w:type="spellStart"/>
      <w:r w:rsidRPr="007C03F4">
        <w:rPr>
          <w:rFonts w:asciiTheme="minorHAnsi" w:eastAsiaTheme="minorHAnsi" w:hAnsiTheme="minorHAnsi"/>
        </w:rPr>
        <w:t>MessageView</w:t>
      </w:r>
      <w:proofErr w:type="spellEnd"/>
      <w:r w:rsidRPr="007C03F4">
        <w:rPr>
          <w:rFonts w:asciiTheme="minorHAnsi" w:eastAsiaTheme="minorHAnsi" w:hAnsiTheme="minorHAnsi"/>
        </w:rPr>
        <w:t>(</w:t>
      </w:r>
      <w:proofErr w:type="spellStart"/>
      <w:r w:rsidRPr="007C03F4">
        <w:rPr>
          <w:rFonts w:asciiTheme="minorHAnsi" w:eastAsiaTheme="minorHAnsi" w:hAnsiTheme="minorHAnsi"/>
        </w:rPr>
        <w:t>APIView</w:t>
      </w:r>
      <w:proofErr w:type="spellEnd"/>
      <w:r w:rsidRPr="007C03F4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分别</w:t>
      </w:r>
      <w:r w:rsidR="004C4F3F">
        <w:rPr>
          <w:rFonts w:asciiTheme="minorHAnsi" w:eastAsiaTheme="minorHAnsi" w:hAnsiTheme="minorHAnsi" w:hint="eastAsia"/>
        </w:rPr>
        <w:t>对前端login回传消息，</w:t>
      </w:r>
      <w:proofErr w:type="spellStart"/>
      <w:r w:rsidR="004C4F3F">
        <w:rPr>
          <w:rFonts w:asciiTheme="minorHAnsi" w:eastAsiaTheme="minorHAnsi" w:hAnsiTheme="minorHAnsi" w:hint="eastAsia"/>
        </w:rPr>
        <w:t>logup</w:t>
      </w:r>
      <w:proofErr w:type="spellEnd"/>
      <w:r w:rsidR="004C4F3F">
        <w:rPr>
          <w:rFonts w:asciiTheme="minorHAnsi" w:eastAsiaTheme="minorHAnsi" w:hAnsiTheme="minorHAnsi" w:hint="eastAsia"/>
        </w:rPr>
        <w:t>回传消息、message信息登记页面回传消息进行获取。消息回传结果如下图所示：</w:t>
      </w:r>
    </w:p>
    <w:p w14:paraId="70101326" w14:textId="53096CF6" w:rsidR="004C4F3F" w:rsidRDefault="004C4F3F" w:rsidP="004C4F3F">
      <w:r>
        <w:rPr>
          <w:rFonts w:asciiTheme="minorHAnsi" w:eastAsiaTheme="minorHAnsi" w:hAnsiTheme="minorHAnsi"/>
          <w:noProof/>
        </w:rPr>
        <w:drawing>
          <wp:inline distT="0" distB="0" distL="0" distR="0" wp14:anchorId="333BD103" wp14:editId="08B641DD">
            <wp:extent cx="5279390" cy="1837690"/>
            <wp:effectExtent l="0" t="0" r="0" b="0"/>
            <wp:docPr id="20151076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C021" w14:textId="076337BE" w:rsidR="004C4F3F" w:rsidRDefault="004C4F3F" w:rsidP="004C4F3F">
      <w:r>
        <w:rPr>
          <w:rFonts w:hint="eastAsia"/>
        </w:rPr>
        <w:t>5.3.3Mysql</w:t>
      </w:r>
      <w:r>
        <w:rPr>
          <w:rFonts w:hint="eastAsia"/>
        </w:rPr>
        <w:t>数据库信息存储的实现</w:t>
      </w:r>
    </w:p>
    <w:p w14:paraId="49495228" w14:textId="2A38FBBE" w:rsidR="00333BEC" w:rsidRDefault="00333BEC" w:rsidP="004C4F3F">
      <w:r>
        <w:rPr>
          <w:rFonts w:hint="eastAsia"/>
        </w:rPr>
        <w:t>1.mysql</w:t>
      </w:r>
      <w:r>
        <w:rPr>
          <w:rFonts w:hint="eastAsia"/>
        </w:rPr>
        <w:t>数据库设置</w:t>
      </w:r>
    </w:p>
    <w:p w14:paraId="133308F8" w14:textId="5C93F967" w:rsidR="00333BEC" w:rsidRDefault="00333BEC" w:rsidP="004C4F3F">
      <w:r>
        <w:rPr>
          <w:noProof/>
          <w:snapToGrid/>
          <w14:ligatures w14:val="standardContextual"/>
        </w:rPr>
        <w:drawing>
          <wp:inline distT="0" distB="0" distL="0" distR="0" wp14:anchorId="33D3BCDF" wp14:editId="15677FA1">
            <wp:extent cx="4459857" cy="3332587"/>
            <wp:effectExtent l="0" t="0" r="0" b="1270"/>
            <wp:docPr id="913904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49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9851" cy="33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AD4" w14:textId="284F72A4" w:rsidR="00333BEC" w:rsidRDefault="00333BEC" w:rsidP="004C4F3F">
      <w:pPr>
        <w:rPr>
          <w:rFonts w:hint="eastAsia"/>
        </w:rPr>
      </w:pPr>
      <w:r>
        <w:rPr>
          <w:rFonts w:hint="eastAsia"/>
        </w:rPr>
        <w:t>设置好端口号、</w:t>
      </w:r>
      <w:r>
        <w:rPr>
          <w:rFonts w:hint="eastAsia"/>
        </w:rPr>
        <w:t>IP</w:t>
      </w:r>
      <w:r>
        <w:rPr>
          <w:rFonts w:hint="eastAsia"/>
        </w:rPr>
        <w:t>、用户、密码，并创建一个数据库。</w:t>
      </w:r>
    </w:p>
    <w:p w14:paraId="77BD678C" w14:textId="27BEF655" w:rsidR="004C4F3F" w:rsidRDefault="00333BEC" w:rsidP="004C4F3F">
      <w:r>
        <w:rPr>
          <w:rFonts w:hint="eastAsia"/>
        </w:rPr>
        <w:t>2</w:t>
      </w:r>
      <w:r w:rsidR="004C4F3F">
        <w:rPr>
          <w:rFonts w:hint="eastAsia"/>
        </w:rPr>
        <w:t>.</w:t>
      </w:r>
      <w:r w:rsidR="004C4F3F">
        <w:rPr>
          <w:rFonts w:hint="eastAsia"/>
        </w:rPr>
        <w:t>建</w:t>
      </w:r>
      <w:r>
        <w:rPr>
          <w:rFonts w:hint="eastAsia"/>
        </w:rPr>
        <w:t>表</w:t>
      </w:r>
    </w:p>
    <w:p w14:paraId="3DA12742" w14:textId="545E1E5C" w:rsidR="00333BEC" w:rsidRPr="00333BEC" w:rsidRDefault="00333BEC" w:rsidP="00333BEC">
      <w:pPr>
        <w:shd w:val="clear" w:color="auto" w:fill="FFF8ED"/>
        <w:kinsoku/>
        <w:autoSpaceDE/>
        <w:autoSpaceDN/>
        <w:adjustRightInd/>
        <w:snapToGrid/>
        <w:textAlignment w:val="auto"/>
        <w:rPr>
          <w:rFonts w:ascii="Courier New" w:eastAsia="宋体" w:hAnsi="Courier New" w:cs="Courier New" w:hint="eastAsia"/>
          <w:snapToGrid/>
          <w:color w:val="546E7A"/>
          <w:sz w:val="18"/>
          <w:szCs w:val="18"/>
        </w:rPr>
      </w:pP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proofErr w:type="spellEnd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打开数据库连接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try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proofErr w:type="spellEnd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333BEC">
        <w:rPr>
          <w:rFonts w:ascii="Courier New" w:eastAsia="宋体" w:hAnsi="Courier New" w:cs="Courier New"/>
          <w:snapToGrid/>
          <w:color w:val="6182B8"/>
          <w:sz w:val="18"/>
          <w:szCs w:val="18"/>
        </w:rPr>
        <w:t>connect</w:t>
      </w:r>
      <w:proofErr w:type="spellEnd"/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333BEC">
        <w:rPr>
          <w:rFonts w:ascii="Courier New" w:eastAsia="宋体" w:hAnsi="Courier New" w:cs="Courier New"/>
          <w:snapToGrid/>
          <w:color w:val="660099"/>
          <w:sz w:val="18"/>
          <w:szCs w:val="18"/>
        </w:rPr>
        <w:t>host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'localhost'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333BEC">
        <w:rPr>
          <w:rFonts w:ascii="Courier New" w:eastAsia="宋体" w:hAnsi="Courier New" w:cs="Courier New"/>
          <w:snapToGrid/>
          <w:color w:val="660099"/>
          <w:sz w:val="18"/>
          <w:szCs w:val="18"/>
        </w:rPr>
        <w:t>user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'root'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333BEC">
        <w:rPr>
          <w:rFonts w:ascii="Courier New" w:eastAsia="宋体" w:hAnsi="Courier New" w:cs="Courier New"/>
          <w:snapToGrid/>
          <w:color w:val="660099"/>
          <w:sz w:val="18"/>
          <w:szCs w:val="18"/>
        </w:rPr>
        <w:t>passwd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'2001WEIshuai10.@'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333BEC">
        <w:rPr>
          <w:rFonts w:ascii="Courier New" w:eastAsia="宋体" w:hAnsi="Courier New" w:cs="Courier New"/>
          <w:snapToGrid/>
          <w:color w:val="660099"/>
          <w:sz w:val="18"/>
          <w:szCs w:val="18"/>
        </w:rPr>
        <w:t>port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333BEC">
        <w:rPr>
          <w:rFonts w:ascii="Courier New" w:eastAsia="宋体" w:hAnsi="Courier New" w:cs="Courier New"/>
          <w:snapToGrid/>
          <w:color w:val="F76D47"/>
          <w:sz w:val="18"/>
          <w:szCs w:val="18"/>
        </w:rPr>
        <w:t>3306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333BEC">
        <w:rPr>
          <w:rFonts w:ascii="Courier New" w:eastAsia="宋体" w:hAnsi="Courier New" w:cs="Courier New"/>
          <w:snapToGrid/>
          <w:color w:val="660099"/>
          <w:sz w:val="18"/>
          <w:szCs w:val="18"/>
        </w:rPr>
        <w:t>database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'user'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333BEC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333BEC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连接成功！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except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proofErr w:type="gramStart"/>
      <w:r w:rsidRPr="00333BEC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gramEnd"/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'something wrong!'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#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使用</w:t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cursor()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方法创建一个游标对象</w:t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</w:t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br/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proofErr w:type="spellEnd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333BEC">
        <w:rPr>
          <w:rFonts w:ascii="Courier New" w:eastAsia="宋体" w:hAnsi="Courier New" w:cs="Courier New"/>
          <w:snapToGrid/>
          <w:color w:val="6182B8"/>
          <w:sz w:val="18"/>
          <w:szCs w:val="18"/>
        </w:rPr>
        <w:t>cursor</w:t>
      </w:r>
      <w:proofErr w:type="spellEnd"/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使用</w:t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execute()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方法执行</w:t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SQL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，如果表存在则删除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333BEC">
        <w:rPr>
          <w:rFonts w:ascii="Courier New" w:eastAsia="宋体" w:hAnsi="Courier New" w:cs="Courier New"/>
          <w:snapToGrid/>
          <w:color w:val="6182B8"/>
          <w:sz w:val="18"/>
          <w:szCs w:val="18"/>
        </w:rPr>
        <w:t>execute</w:t>
      </w:r>
      <w:proofErr w:type="spellEnd"/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"DROP TABLE IF EXISTS </w:t>
      </w:r>
      <w:proofErr w:type="spellStart"/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user_USERS</w:t>
      </w:r>
      <w:proofErr w:type="spellEnd"/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使用预处理语句创建表</w:t>
      </w:r>
      <w:r w:rsidRPr="00333BEC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"""CREATE TABLE </w:t>
      </w:r>
      <w:proofErr w:type="spellStart"/>
      <w:r w:rsidRPr="00333BEC">
        <w:rPr>
          <w:rFonts w:ascii="Courier New" w:eastAsia="宋体" w:hAnsi="Courier New" w:cs="Courier New"/>
          <w:snapToGrid/>
          <w:color w:val="E2931D"/>
          <w:sz w:val="18"/>
          <w:szCs w:val="18"/>
        </w:rPr>
        <w:t>user_USERS</w:t>
      </w:r>
      <w:proofErr w:type="spellEnd"/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(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</w:t>
      </w:r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 xml:space="preserve">USERNAME  </w:t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CHAR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(30) ,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</w:t>
      </w:r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 xml:space="preserve">USERADDRESS  </w:t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CHAR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(30),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</w:t>
      </w:r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USERPHONENUMBER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BIGINT,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lastRenderedPageBreak/>
        <w:t xml:space="preserve">         </w:t>
      </w:r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 xml:space="preserve">USERMAIL </w:t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CHAR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(30),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</w:t>
      </w:r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 xml:space="preserve">USERPASSWORD </w:t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CHAR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(30),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</w:t>
      </w:r>
      <w:proofErr w:type="spellStart"/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USERurl</w:t>
      </w:r>
      <w:proofErr w:type="spellEnd"/>
      <w:r w:rsidRPr="00333BEC">
        <w:rPr>
          <w:rFonts w:ascii="Courier New" w:eastAsia="宋体" w:hAnsi="Courier New" w:cs="Courier New"/>
          <w:snapToGrid/>
          <w:color w:val="272727"/>
          <w:sz w:val="18"/>
          <w:szCs w:val="18"/>
        </w:rPr>
        <w:t xml:space="preserve"> </w:t>
      </w:r>
      <w:r w:rsidRPr="00333BEC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CHAR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(50))"""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333BEC">
        <w:rPr>
          <w:rFonts w:ascii="Courier New" w:eastAsia="宋体" w:hAnsi="Courier New" w:cs="Courier New"/>
          <w:snapToGrid/>
          <w:color w:val="6182B8"/>
          <w:sz w:val="18"/>
          <w:szCs w:val="18"/>
        </w:rPr>
        <w:t>execute</w:t>
      </w:r>
      <w:proofErr w:type="spellEnd"/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333BEC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333BEC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333BEC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建表成功！</w:t>
      </w:r>
      <w:r w:rsidRPr="00333BEC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333BEC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</w:p>
    <w:p w14:paraId="4E9B6BF1" w14:textId="111B9737" w:rsidR="004C4F3F" w:rsidRDefault="00333BEC" w:rsidP="004C4F3F">
      <w:r>
        <w:rPr>
          <w:rFonts w:hint="eastAsia"/>
        </w:rPr>
        <w:t>3</w:t>
      </w:r>
      <w:r w:rsidR="004C4F3F">
        <w:rPr>
          <w:rFonts w:hint="eastAsia"/>
        </w:rPr>
        <w:t>.</w:t>
      </w:r>
      <w:r>
        <w:rPr>
          <w:rFonts w:hint="eastAsia"/>
        </w:rPr>
        <w:t>插入数据</w:t>
      </w:r>
    </w:p>
    <w:p w14:paraId="43343F44" w14:textId="466BE334" w:rsidR="002202CD" w:rsidRPr="002202CD" w:rsidRDefault="002202CD" w:rsidP="002202CD">
      <w:pPr>
        <w:shd w:val="clear" w:color="auto" w:fill="FFF8ED"/>
        <w:kinsoku/>
        <w:autoSpaceDE/>
        <w:autoSpaceDN/>
        <w:adjustRightInd/>
        <w:snapToGrid/>
        <w:textAlignment w:val="auto"/>
        <w:rPr>
          <w:rFonts w:ascii="Courier New" w:eastAsia="宋体" w:hAnsi="Courier New" w:cs="Courier New" w:hint="eastAsia"/>
          <w:snapToGrid/>
          <w:color w:val="39ADB5"/>
          <w:sz w:val="18"/>
          <w:szCs w:val="18"/>
        </w:rPr>
      </w:pP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qrcode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Mysql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QRC_update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注册邮箱密码登记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logup_inset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password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password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global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 {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mail'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'password'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password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}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注册个人信息登记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logup_message_inset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area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phone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try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connect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host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'localhost'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user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'root'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passwd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'2001WEIshuai10.@'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port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3306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database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'user'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连接成功！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except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'something wrong!'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生成二维码并上传图床，保存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url</w:t>
      </w:r>
      <w:proofErr w:type="spellEnd"/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到表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data_str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"%s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\n\r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%s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\n\r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%s"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%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\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      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area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phone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filename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str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) +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'_QRC.png'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QRCimg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qrcode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make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data_str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QRCimg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save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QRC_img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/'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+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filename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QRC_update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SMMS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upload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filepath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QRC_img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/'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+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filename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#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使用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cursor()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方法创建一个游标对象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cursor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"""INSERT INTO 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user_users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USERNAME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    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USERADDRESS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USERPHONENUMBER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USERMAIL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USERPASSWORD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, </w:t>
      </w:r>
      <w:proofErr w:type="spellStart"/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USERurl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     VALUES ('%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s','%s',%s</w:t>
      </w:r>
      <w:r w:rsidRPr="002202CD">
        <w:rPr>
          <w:rFonts w:ascii="Courier New" w:eastAsia="宋体" w:hAnsi="Courier New" w:cs="Courier New"/>
          <w:snapToGrid/>
          <w:color w:val="272727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'%s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', '%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s','%s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')"""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% (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area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phone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,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'mail'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],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mail_password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'password'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],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try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执行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sql</w:t>
      </w:r>
      <w:proofErr w:type="spellEnd"/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语句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execute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提交到数据库执行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commit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数据插入成功！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except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如果发生错误则回滚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rollback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数据插入错误！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关闭数据库连接</w:t>
      </w:r>
      <w:r w:rsidRPr="002202CD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close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</w:p>
    <w:p w14:paraId="4EB19919" w14:textId="04D8656F" w:rsidR="002202CD" w:rsidRDefault="002202CD" w:rsidP="004C4F3F">
      <w:pPr>
        <w:rPr>
          <w:rFonts w:hint="eastAsia"/>
        </w:rPr>
      </w:pPr>
      <w: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微信前端</w:t>
      </w:r>
      <w:proofErr w:type="gramEnd"/>
      <w:r>
        <w:rPr>
          <w:rFonts w:hint="eastAsia"/>
        </w:rPr>
        <w:t>传回的邮箱、密码、用户信息、</w:t>
      </w:r>
      <w:proofErr w:type="gramStart"/>
      <w:r>
        <w:rPr>
          <w:rFonts w:hint="eastAsia"/>
        </w:rPr>
        <w:t>以及图床返回的</w:t>
      </w:r>
      <w:proofErr w:type="gramEnd"/>
      <w:r>
        <w:rPr>
          <w:rFonts w:hint="eastAsia"/>
        </w:rPr>
        <w:t>链接存入数据库。</w:t>
      </w:r>
    </w:p>
    <w:p w14:paraId="3322B501" w14:textId="33F81104" w:rsidR="004C4F3F" w:rsidRDefault="00333BEC" w:rsidP="004C4F3F">
      <w:r>
        <w:rPr>
          <w:rFonts w:hint="eastAsia"/>
        </w:rPr>
        <w:t>4</w:t>
      </w:r>
      <w:r w:rsidR="004C4F3F">
        <w:rPr>
          <w:rFonts w:hint="eastAsia"/>
        </w:rPr>
        <w:t>.</w:t>
      </w:r>
      <w:proofErr w:type="gramStart"/>
      <w:r w:rsidR="002202CD">
        <w:rPr>
          <w:rFonts w:hint="eastAsia"/>
        </w:rPr>
        <w:t>二维码的</w:t>
      </w:r>
      <w:proofErr w:type="gramEnd"/>
      <w:r w:rsidR="002202CD">
        <w:rPr>
          <w:rFonts w:hint="eastAsia"/>
        </w:rPr>
        <w:t>生成</w:t>
      </w:r>
    </w:p>
    <w:p w14:paraId="3AC3A2CB" w14:textId="77777777" w:rsidR="002202CD" w:rsidRPr="002202CD" w:rsidRDefault="002202CD" w:rsidP="002202CD">
      <w:pPr>
        <w:shd w:val="clear" w:color="auto" w:fill="FFF8ED"/>
        <w:kinsoku/>
        <w:autoSpaceDE/>
        <w:autoSpaceDN/>
        <w:adjustRightInd/>
        <w:snapToGrid/>
        <w:textAlignment w:val="auto"/>
        <w:rPr>
          <w:rFonts w:ascii="Courier New" w:eastAsia="宋体" w:hAnsi="Courier New" w:cs="Courier New"/>
          <w:snapToGrid/>
          <w:color w:val="546E7A"/>
          <w:sz w:val="18"/>
          <w:szCs w:val="18"/>
        </w:rPr>
      </w:pP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filename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str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) +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'_QRC.png'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QRCimg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proofErr w:type="gram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qrcode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make</w:t>
      </w:r>
      <w:proofErr w:type="spellEnd"/>
      <w:proofErr w:type="gram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data_str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QRCimg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save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QRC_img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/'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+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filename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</w:p>
    <w:p w14:paraId="3820D838" w14:textId="5B8C16AF" w:rsidR="002202CD" w:rsidRDefault="002202CD" w:rsidP="002202CD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qr</w:t>
      </w:r>
      <w:r>
        <w:t>code.make</w:t>
      </w:r>
      <w:proofErr w:type="spellEnd"/>
      <w:r>
        <w:t>()</w:t>
      </w:r>
      <w:r>
        <w:rPr>
          <w:rFonts w:hint="eastAsia"/>
        </w:rPr>
        <w:t>函数将用户信息转换为二维码</w:t>
      </w:r>
    </w:p>
    <w:p w14:paraId="3B9DEADB" w14:textId="689E22A2" w:rsidR="002202CD" w:rsidRDefault="002202CD" w:rsidP="002202CD">
      <w:r>
        <w:rPr>
          <w:rFonts w:hint="eastAsia"/>
        </w:rPr>
        <w:t>5</w:t>
      </w:r>
      <w:r>
        <w:rPr>
          <w:rFonts w:hint="eastAsia"/>
        </w:rPr>
        <w:t>、二维码上传图传</w:t>
      </w:r>
    </w:p>
    <w:p w14:paraId="259AB177" w14:textId="77777777" w:rsidR="002202CD" w:rsidRPr="002202CD" w:rsidRDefault="002202CD" w:rsidP="002202CD">
      <w:pPr>
        <w:shd w:val="clear" w:color="auto" w:fill="FFF8ED"/>
        <w:kinsoku/>
        <w:autoSpaceDE/>
        <w:autoSpaceDN/>
        <w:adjustRightInd/>
        <w:snapToGrid/>
        <w:textAlignment w:val="auto"/>
        <w:rPr>
          <w:rFonts w:ascii="Courier New" w:eastAsia="宋体" w:hAnsi="Courier New" w:cs="Courier New"/>
          <w:snapToGrid/>
          <w:color w:val="546E7A"/>
          <w:sz w:val="18"/>
          <w:szCs w:val="18"/>
        </w:rPr>
      </w:pP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time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requests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json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lastRenderedPageBreak/>
        <w:t xml:space="preserve">class </w:t>
      </w:r>
      <w:r w:rsidRPr="002202CD">
        <w:rPr>
          <w:rFonts w:ascii="Courier New" w:eastAsia="宋体" w:hAnsi="Courier New" w:cs="Courier New"/>
          <w:snapToGrid/>
          <w:color w:val="E2931D"/>
          <w:sz w:val="18"/>
          <w:szCs w:val="18"/>
        </w:rPr>
        <w:t>SMMS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object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r w:rsidRPr="002202CD">
        <w:rPr>
          <w:rFonts w:ascii="Courier New" w:eastAsia="宋体" w:hAnsi="Courier New" w:cs="Courier New"/>
          <w:snapToGrid/>
          <w:color w:val="B200B2"/>
          <w:sz w:val="18"/>
          <w:szCs w:val="18"/>
        </w:rPr>
        <w:t>__</w:t>
      </w:r>
      <w:proofErr w:type="spellStart"/>
      <w:r w:rsidRPr="002202CD">
        <w:rPr>
          <w:rFonts w:ascii="Courier New" w:eastAsia="宋体" w:hAnsi="Courier New" w:cs="Courier New"/>
          <w:snapToGrid/>
          <w:color w:val="B200B2"/>
          <w:sz w:val="18"/>
          <w:szCs w:val="18"/>
        </w:rPr>
        <w:t>init</w:t>
      </w:r>
      <w:proofErr w:type="spellEnd"/>
      <w:r w:rsidRPr="002202CD">
        <w:rPr>
          <w:rFonts w:ascii="Courier New" w:eastAsia="宋体" w:hAnsi="Courier New" w:cs="Courier New"/>
          <w:snapToGrid/>
          <w:color w:val="B200B2"/>
          <w:sz w:val="18"/>
          <w:szCs w:val="18"/>
        </w:rPr>
        <w:t>__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headers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 {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'Authorization'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: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'yi2YKlSlgFj1NEYVjzbXVEvYwlfvleRQ'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}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isDiskFull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'&lt;</w:t>
      </w:r>
      <w:r w:rsidRPr="002202CD">
        <w:rPr>
          <w:rFonts w:ascii="Courier New" w:eastAsia="宋体" w:hAnsi="Courier New" w:cs="Courier New"/>
          <w:snapToGrid/>
          <w:color w:val="808080"/>
          <w:sz w:val="18"/>
          <w:szCs w:val="18"/>
        </w:rPr>
        <w:t>https://sm.ms/api/v2/profile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&gt;'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res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requests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post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headers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headers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timeout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5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).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json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if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disk_usage_raw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] &gt; 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 xml:space="preserve">0.9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*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disk_limit_raw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]: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return True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br/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br/>
        <w:t xml:space="preserve">    def 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upload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filepath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files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 {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smfile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: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open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filepath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rb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)}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808080"/>
          <w:sz w:val="18"/>
          <w:szCs w:val="18"/>
        </w:rPr>
        <w:t>https://smms.app/api/v2/upload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res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requests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post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files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files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headers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headers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timeout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5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).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json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json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dumps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indent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4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'images'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getHistory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'&lt;</w:t>
      </w:r>
      <w:r w:rsidRPr="002202CD">
        <w:rPr>
          <w:rFonts w:ascii="Courier New" w:eastAsia="宋体" w:hAnsi="Courier New" w:cs="Courier New"/>
          <w:snapToGrid/>
          <w:color w:val="808080"/>
          <w:sz w:val="18"/>
          <w:szCs w:val="18"/>
        </w:rPr>
        <w:t>https://sm.ms/api/v2/upload_history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&gt;'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res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requests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get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headers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headers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timeout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5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).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json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res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deleteHistory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history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getHistory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lastTime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time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time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for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item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in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history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"data"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]: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2202CD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if 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item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proofErr w:type="spellStart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created_at</w:t>
      </w:r>
      <w:proofErr w:type="spellEnd"/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] &lt;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lastTime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   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'&lt;</w:t>
      </w:r>
      <w:r w:rsidRPr="002202CD">
        <w:rPr>
          <w:rFonts w:ascii="Courier New" w:eastAsia="宋体" w:hAnsi="Courier New" w:cs="Courier New"/>
          <w:snapToGrid/>
          <w:color w:val="808080"/>
          <w:sz w:val="18"/>
          <w:szCs w:val="18"/>
        </w:rPr>
        <w:t>https://sm.ms/api/v2/delete/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{}&gt;'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format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item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"hash"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])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    </w:t>
      </w:r>
      <w:r w:rsidRPr="002202CD">
        <w:rPr>
          <w:rFonts w:ascii="Courier New" w:eastAsia="宋体" w:hAnsi="Courier New" w:cs="Courier New"/>
          <w:snapToGrid/>
          <w:color w:val="788991"/>
          <w:sz w:val="18"/>
          <w:szCs w:val="18"/>
        </w:rPr>
        <w:t xml:space="preserve">res 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requests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get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headers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proofErr w:type="spellStart"/>
      <w:r w:rsidRPr="002202CD">
        <w:rPr>
          <w:rFonts w:ascii="Courier New" w:eastAsia="宋体" w:hAnsi="Courier New" w:cs="Courier New"/>
          <w:i/>
          <w:iCs/>
          <w:snapToGrid/>
          <w:color w:val="E53935"/>
          <w:sz w:val="18"/>
          <w:szCs w:val="18"/>
        </w:rPr>
        <w:t>self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2202CD">
        <w:rPr>
          <w:rFonts w:ascii="Courier New" w:eastAsia="宋体" w:hAnsi="Courier New" w:cs="Courier New"/>
          <w:snapToGrid/>
          <w:color w:val="546E7A"/>
          <w:sz w:val="18"/>
          <w:szCs w:val="18"/>
        </w:rPr>
        <w:t>headers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2202CD">
        <w:rPr>
          <w:rFonts w:ascii="Courier New" w:eastAsia="宋体" w:hAnsi="Courier New" w:cs="Courier New"/>
          <w:snapToGrid/>
          <w:color w:val="660099"/>
          <w:sz w:val="18"/>
          <w:szCs w:val="18"/>
        </w:rPr>
        <w:t>timeout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2202CD">
        <w:rPr>
          <w:rFonts w:ascii="Courier New" w:eastAsia="宋体" w:hAnsi="Courier New" w:cs="Courier New"/>
          <w:snapToGrid/>
          <w:color w:val="F76D47"/>
          <w:sz w:val="18"/>
          <w:szCs w:val="18"/>
        </w:rPr>
        <w:t>5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).</w:t>
      </w:r>
      <w:proofErr w:type="spellStart"/>
      <w:r w:rsidRPr="002202CD">
        <w:rPr>
          <w:rFonts w:ascii="Courier New" w:eastAsia="宋体" w:hAnsi="Courier New" w:cs="Courier New"/>
          <w:snapToGrid/>
          <w:color w:val="6182B8"/>
          <w:sz w:val="18"/>
          <w:szCs w:val="18"/>
        </w:rPr>
        <w:t>json</w:t>
      </w:r>
      <w:proofErr w:type="spellEnd"/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2202CD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2202CD">
        <w:rPr>
          <w:rFonts w:ascii="Courier New" w:eastAsia="宋体" w:hAnsi="Courier New" w:cs="Courier New"/>
          <w:snapToGrid/>
          <w:color w:val="91B859"/>
          <w:sz w:val="18"/>
          <w:szCs w:val="18"/>
        </w:rPr>
        <w:t>"History deleted!"</w:t>
      </w:r>
      <w:r w:rsidRPr="002202CD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</w:p>
    <w:p w14:paraId="3F38C0D9" w14:textId="34999251" w:rsidR="002202CD" w:rsidRDefault="002202CD" w:rsidP="002202C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requests.post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函数发请求，将二维码上</w:t>
      </w:r>
      <w:proofErr w:type="gramStart"/>
      <w:r>
        <w:rPr>
          <w:rFonts w:hint="eastAsia"/>
        </w:rPr>
        <w:t>传图床并</w:t>
      </w:r>
      <w:proofErr w:type="gramEnd"/>
      <w:r>
        <w:rPr>
          <w:rFonts w:hint="eastAsia"/>
        </w:rPr>
        <w:t>返回图片地址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，将其存入数据库。</w:t>
      </w:r>
    </w:p>
    <w:p w14:paraId="329101C7" w14:textId="3B702243" w:rsidR="00D83885" w:rsidRDefault="00D83885" w:rsidP="002202CD">
      <w:pPr>
        <w:ind w:firstLine="420"/>
      </w:pPr>
      <w:r>
        <w:rPr>
          <w:noProof/>
        </w:rPr>
        <w:drawing>
          <wp:inline distT="0" distB="0" distL="0" distR="0" wp14:anchorId="5E7D606A" wp14:editId="17AF4ED6">
            <wp:extent cx="5279390" cy="1889125"/>
            <wp:effectExtent l="0" t="0" r="0" b="0"/>
            <wp:docPr id="5221911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D101" w14:textId="0A5067E5" w:rsidR="00D83885" w:rsidRDefault="00D83885" w:rsidP="002202CD">
      <w:pPr>
        <w:ind w:firstLine="420"/>
      </w:pPr>
      <w:r>
        <w:rPr>
          <w:rFonts w:hint="eastAsia"/>
        </w:rPr>
        <w:t>将链接复制到浏览器可以看到上传的图片：</w:t>
      </w:r>
    </w:p>
    <w:p w14:paraId="454C35CB" w14:textId="19CA0A66" w:rsidR="00D83885" w:rsidRDefault="00D83885" w:rsidP="002202CD">
      <w:pPr>
        <w:ind w:firstLine="420"/>
        <w:rPr>
          <w:rFonts w:hint="eastAsia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76FD9D8E" wp14:editId="7CF2D3EF">
            <wp:extent cx="4178064" cy="2449902"/>
            <wp:effectExtent l="0" t="0" r="0" b="7620"/>
            <wp:docPr id="1648995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50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8404" cy="24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2591" w14:textId="21EC5489" w:rsidR="00D83885" w:rsidRDefault="00D83885" w:rsidP="00D83885">
      <w:pPr>
        <w:ind w:firstLine="420"/>
      </w:pPr>
      <w:r>
        <w:rPr>
          <w:rFonts w:hint="eastAsia"/>
        </w:rPr>
        <w:lastRenderedPageBreak/>
        <w:t>通过可视化工具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可以看到存入数据库的信息：</w:t>
      </w:r>
    </w:p>
    <w:p w14:paraId="2D7F856E" w14:textId="062C4C80" w:rsidR="00D83885" w:rsidRDefault="00D83885" w:rsidP="00D8388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9F85AC" wp14:editId="5D8659B5">
            <wp:extent cx="5288280" cy="2501900"/>
            <wp:effectExtent l="0" t="0" r="7620" b="0"/>
            <wp:docPr id="10774623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E685" w14:textId="57DF38DC" w:rsidR="002202CD" w:rsidRDefault="002202CD" w:rsidP="002202CD">
      <w:r>
        <w:rPr>
          <w:rFonts w:hint="eastAsia"/>
        </w:rPr>
        <w:t>6.</w:t>
      </w:r>
      <w:r>
        <w:rPr>
          <w:rFonts w:hint="eastAsia"/>
        </w:rPr>
        <w:t>读库</w:t>
      </w:r>
    </w:p>
    <w:p w14:paraId="1CE01616" w14:textId="6C7F7282" w:rsidR="002202CD" w:rsidRDefault="00D83885" w:rsidP="00D83885">
      <w:pPr>
        <w:ind w:firstLine="420"/>
      </w:pPr>
      <w:r>
        <w:rPr>
          <w:rFonts w:hint="eastAsia"/>
        </w:rPr>
        <w:t>当前端登录操作时，程序会从数据库中找到对应的账号并比对密码，若密码正确则将图片链接传给前端小程序。</w:t>
      </w:r>
    </w:p>
    <w:p w14:paraId="1D60BEF8" w14:textId="31380957" w:rsidR="00D83885" w:rsidRDefault="00D83885" w:rsidP="00D83885">
      <w:pPr>
        <w:shd w:val="clear" w:color="auto" w:fill="FFF8ED"/>
        <w:kinsoku/>
        <w:autoSpaceDE/>
        <w:autoSpaceDN/>
        <w:adjustRightInd/>
        <w:snapToGrid/>
        <w:spacing w:after="240"/>
        <w:textAlignment w:val="auto"/>
        <w:rPr>
          <w:rFonts w:ascii="Courier New" w:eastAsia="宋体" w:hAnsi="Courier New" w:cs="Courier New"/>
          <w:snapToGrid/>
          <w:color w:val="39ADB5"/>
          <w:sz w:val="18"/>
          <w:szCs w:val="18"/>
        </w:rPr>
      </w:pP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qrcode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from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Mysql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import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QRC_update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def </w:t>
      </w:r>
      <w:proofErr w:type="spellStart"/>
      <w:r w:rsidRPr="00D83885">
        <w:rPr>
          <w:rFonts w:ascii="Courier New" w:eastAsia="宋体" w:hAnsi="Courier New" w:cs="Courier New"/>
          <w:snapToGrid/>
          <w:color w:val="6182B8"/>
          <w:sz w:val="18"/>
          <w:szCs w:val="18"/>
        </w:rPr>
        <w:t>sql_get_QRCimg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password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global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USERPHONENUMBER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USERADDRESS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USERNAME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USERPASSWORD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password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打开数据库连接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try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pymysql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D83885">
        <w:rPr>
          <w:rFonts w:ascii="Courier New" w:eastAsia="宋体" w:hAnsi="Courier New" w:cs="Courier New"/>
          <w:snapToGrid/>
          <w:color w:val="6182B8"/>
          <w:sz w:val="18"/>
          <w:szCs w:val="18"/>
        </w:rPr>
        <w:t>connect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660099"/>
          <w:sz w:val="18"/>
          <w:szCs w:val="18"/>
        </w:rPr>
        <w:t>host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'localhost'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660099"/>
          <w:sz w:val="18"/>
          <w:szCs w:val="18"/>
        </w:rPr>
        <w:t>user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'root'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660099"/>
          <w:sz w:val="18"/>
          <w:szCs w:val="18"/>
        </w:rPr>
        <w:t>passwd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'2001WEIshuai10.@'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660099"/>
          <w:sz w:val="18"/>
          <w:szCs w:val="18"/>
        </w:rPr>
        <w:t>port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3306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660099"/>
          <w:sz w:val="18"/>
          <w:szCs w:val="18"/>
        </w:rPr>
        <w:t>database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=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'user'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连接成功！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except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'something wrong!'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使用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cursor()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方法创建一个游标对象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 cursor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br/>
        <w:t xml:space="preserve">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db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D83885">
        <w:rPr>
          <w:rFonts w:ascii="Courier New" w:eastAsia="宋体" w:hAnsi="Courier New" w:cs="Courier New"/>
          <w:snapToGrid/>
          <w:color w:val="6182B8"/>
          <w:sz w:val="18"/>
          <w:szCs w:val="18"/>
        </w:rPr>
        <w:t>cursor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SQL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查询语句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"SELECT </w:t>
      </w:r>
      <w:r w:rsidRPr="00D83885">
        <w:rPr>
          <w:rFonts w:ascii="Courier New" w:eastAsia="宋体" w:hAnsi="Courier New" w:cs="Courier New"/>
          <w:i/>
          <w:iCs/>
          <w:snapToGrid/>
          <w:color w:val="6182B8"/>
          <w:sz w:val="18"/>
          <w:szCs w:val="18"/>
        </w:rPr>
        <w:t>*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FROM </w:t>
      </w:r>
      <w:proofErr w:type="spellStart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user_users</w:t>
      </w:r>
      <w:proofErr w:type="spellEnd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\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          WHERE </w:t>
      </w:r>
      <w:r w:rsidRPr="00D83885">
        <w:rPr>
          <w:rFonts w:ascii="Courier New" w:eastAsia="宋体" w:hAnsi="Courier New" w:cs="Courier New"/>
          <w:snapToGrid/>
          <w:color w:val="272727"/>
          <w:sz w:val="18"/>
          <w:szCs w:val="18"/>
        </w:rPr>
        <w:t>USERMAIL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 = '%s' "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% 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mail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try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执行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SQL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语句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D83885">
        <w:rPr>
          <w:rFonts w:ascii="Courier New" w:eastAsia="宋体" w:hAnsi="Courier New" w:cs="Courier New"/>
          <w:snapToGrid/>
          <w:color w:val="6182B8"/>
          <w:sz w:val="18"/>
          <w:szCs w:val="18"/>
        </w:rPr>
        <w:t>execute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sql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获取所有记录列表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results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cursor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.</w:t>
      </w:r>
      <w:r w:rsidRPr="00D83885">
        <w:rPr>
          <w:rFonts w:ascii="Courier New" w:eastAsia="宋体" w:hAnsi="Courier New" w:cs="Courier New"/>
          <w:snapToGrid/>
          <w:color w:val="6182B8"/>
          <w:sz w:val="18"/>
          <w:szCs w:val="18"/>
        </w:rPr>
        <w:t>fetchall</w:t>
      </w:r>
      <w:proofErr w:type="spellEnd"/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for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row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in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results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USERNAME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0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USERADDRESS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1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USERPHONENUMBER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2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788991"/>
          <w:sz w:val="18"/>
          <w:szCs w:val="18"/>
        </w:rPr>
        <w:t xml:space="preserve">USERMAIL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3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USERPASSWORD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4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URSERurl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row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[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>5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]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 xml:space="preserve"># 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打印结果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数据查询成功！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"NAME=%</w:t>
      </w:r>
      <w:proofErr w:type="spellStart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s,ADDRESS</w:t>
      </w:r>
      <w:proofErr w:type="spellEnd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=%</w:t>
      </w:r>
      <w:proofErr w:type="spellStart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s,PHONENUMBER</w:t>
      </w:r>
      <w:proofErr w:type="spellEnd"/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 xml:space="preserve">=%s"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%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\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         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USERNAME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USERADDRESS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,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USERPHONENUMBER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except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"Error: unable to fetch data"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#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二登录信息正确则将</w:t>
      </w:r>
      <w:proofErr w:type="spellStart"/>
      <w:r w:rsidRPr="00D83885">
        <w:rPr>
          <w:rFonts w:ascii="Courier New" w:eastAsia="宋体" w:hAnsi="Courier New" w:cs="Courier New"/>
          <w:i/>
          <w:iCs/>
          <w:snapToGrid/>
          <w:color w:val="888477"/>
          <w:sz w:val="18"/>
          <w:szCs w:val="18"/>
        </w:rPr>
        <w:t>url</w:t>
      </w:r>
      <w:proofErr w:type="spellEnd"/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t>传回</w:t>
      </w:r>
      <w:r w:rsidRPr="00D83885">
        <w:rPr>
          <w:rFonts w:ascii="宋体" w:eastAsia="宋体" w:hAnsi="宋体" w:cs="Courier New" w:hint="eastAsia"/>
          <w:i/>
          <w:iCs/>
          <w:snapToGrid/>
          <w:color w:val="888477"/>
          <w:sz w:val="18"/>
          <w:szCs w:val="18"/>
        </w:rPr>
        <w:br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if </w:t>
      </w:r>
      <w:r w:rsidRPr="00D83885">
        <w:rPr>
          <w:rFonts w:ascii="Courier New" w:eastAsia="宋体" w:hAnsi="Courier New" w:cs="Courier New"/>
          <w:snapToGrid/>
          <w:color w:val="F76D47"/>
          <w:sz w:val="18"/>
          <w:szCs w:val="18"/>
        </w:rPr>
        <w:t xml:space="preserve">password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== </w:t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USERPASSWORD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 xml:space="preserve"> 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 xml:space="preserve">=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URSERurl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 xml:space="preserve">return </w:t>
      </w:r>
      <w:proofErr w:type="spellStart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t>url</w:t>
      </w:r>
      <w:proofErr w:type="spellEnd"/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br/>
      </w:r>
      <w:r w:rsidRPr="00D83885">
        <w:rPr>
          <w:rFonts w:ascii="Courier New" w:eastAsia="宋体" w:hAnsi="Courier New" w:cs="Courier New"/>
          <w:snapToGrid/>
          <w:color w:val="546E7A"/>
          <w:sz w:val="18"/>
          <w:szCs w:val="18"/>
        </w:rPr>
        <w:lastRenderedPageBreak/>
        <w:t xml:space="preserve">    </w:t>
      </w:r>
      <w:r w:rsidRPr="00D83885">
        <w:rPr>
          <w:rFonts w:ascii="Courier New" w:eastAsia="宋体" w:hAnsi="Courier New" w:cs="Courier New"/>
          <w:i/>
          <w:iCs/>
          <w:snapToGrid/>
          <w:color w:val="945EB8"/>
          <w:sz w:val="18"/>
          <w:szCs w:val="18"/>
        </w:rPr>
        <w:t>else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: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br/>
        <w:t xml:space="preserve">        </w:t>
      </w:r>
      <w:r w:rsidRPr="00D83885">
        <w:rPr>
          <w:rFonts w:ascii="Courier New" w:eastAsia="宋体" w:hAnsi="Courier New" w:cs="Courier New"/>
          <w:snapToGrid/>
          <w:color w:val="000080"/>
          <w:sz w:val="18"/>
          <w:szCs w:val="18"/>
        </w:rPr>
        <w:t>print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(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宋体" w:eastAsia="宋体" w:hAnsi="宋体" w:cs="Courier New" w:hint="eastAsia"/>
          <w:snapToGrid/>
          <w:color w:val="91B859"/>
          <w:sz w:val="18"/>
          <w:szCs w:val="18"/>
        </w:rPr>
        <w:t>密码错误</w:t>
      </w:r>
      <w:r w:rsidRPr="00D83885">
        <w:rPr>
          <w:rFonts w:ascii="Courier New" w:eastAsia="宋体" w:hAnsi="Courier New" w:cs="Courier New"/>
          <w:snapToGrid/>
          <w:color w:val="91B859"/>
          <w:sz w:val="18"/>
          <w:szCs w:val="18"/>
        </w:rPr>
        <w:t>'</w:t>
      </w:r>
      <w:r w:rsidRPr="00D83885">
        <w:rPr>
          <w:rFonts w:ascii="Courier New" w:eastAsia="宋体" w:hAnsi="Courier New" w:cs="Courier New"/>
          <w:snapToGrid/>
          <w:color w:val="39ADB5"/>
          <w:sz w:val="18"/>
          <w:szCs w:val="18"/>
        </w:rPr>
        <w:t>)</w:t>
      </w:r>
    </w:p>
    <w:p w14:paraId="1ECFC6DA" w14:textId="6BAB31BE" w:rsidR="00D83885" w:rsidRPr="00D83885" w:rsidRDefault="00D83885" w:rsidP="00D83885">
      <w:pPr>
        <w:ind w:firstLine="420"/>
        <w:rPr>
          <w:rFonts w:hint="eastAsia"/>
          <w:snapToGrid/>
        </w:rPr>
      </w:pPr>
      <w:r>
        <w:rPr>
          <w:rFonts w:hint="eastAsia"/>
          <w:snapToGrid/>
        </w:rPr>
        <w:t>传入小程序的图片链接会被小程序下载缓存然后展示。</w:t>
      </w:r>
      <w:r>
        <w:rPr>
          <w:noProof/>
          <w:snapToGrid/>
        </w:rPr>
        <w:drawing>
          <wp:inline distT="0" distB="0" distL="0" distR="0" wp14:anchorId="456BCF3B" wp14:editId="7CCD8D7D">
            <wp:extent cx="5392875" cy="2656936"/>
            <wp:effectExtent l="0" t="0" r="0" b="0"/>
            <wp:docPr id="14219488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96" cy="26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5FF0" w14:textId="5DECCE5A" w:rsidR="00147154" w:rsidRDefault="00147154" w:rsidP="00147154">
      <w:pPr>
        <w:spacing w:before="56" w:line="222" w:lineRule="auto"/>
        <w:ind w:firstLine="16"/>
        <w:outlineLvl w:val="1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5.</w:t>
      </w:r>
      <w:r w:rsidR="005A7197">
        <w:rPr>
          <w:rFonts w:ascii="黑体" w:eastAsia="黑体" w:hAnsi="黑体" w:cs="黑体" w:hint="eastAsia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黑体" w:eastAsia="黑体" w:hAnsi="黑体" w:cs="黑体"/>
          <w:spacing w:val="10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产品功能详细说明及设计说明</w:t>
      </w:r>
    </w:p>
    <w:p w14:paraId="2D836171" w14:textId="77777777" w:rsidR="00147154" w:rsidRDefault="00147154" w:rsidP="00147154">
      <w:pPr>
        <w:spacing w:line="351" w:lineRule="auto"/>
      </w:pPr>
    </w:p>
    <w:p w14:paraId="243DEB11" w14:textId="73F458CB" w:rsidR="00147154" w:rsidRDefault="00147154" w:rsidP="00147154">
      <w:pPr>
        <w:spacing w:before="91" w:line="221" w:lineRule="auto"/>
        <w:ind w:firstLine="28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5.</w:t>
      </w:r>
      <w:r w:rsidR="005A7197">
        <w:rPr>
          <w:rFonts w:ascii="宋体" w:eastAsia="宋体" w:hAnsi="宋体" w:cs="宋体" w:hint="eastAsia"/>
          <w:spacing w:val="-3"/>
          <w:sz w:val="28"/>
          <w:szCs w:val="28"/>
        </w:rPr>
        <w:t>4</w:t>
      </w:r>
      <w:r>
        <w:rPr>
          <w:rFonts w:ascii="宋体" w:eastAsia="宋体" w:hAnsi="宋体" w:cs="宋体"/>
          <w:spacing w:val="-3"/>
          <w:sz w:val="28"/>
          <w:szCs w:val="28"/>
        </w:rPr>
        <w:t>.1</w:t>
      </w:r>
      <w:r>
        <w:rPr>
          <w:rFonts w:ascii="宋体" w:eastAsia="宋体" w:hAnsi="宋体" w:cs="宋体"/>
          <w:spacing w:val="1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系统登录与注册</w:t>
      </w:r>
    </w:p>
    <w:p w14:paraId="766FBBCC" w14:textId="77777777" w:rsidR="00147154" w:rsidRDefault="00147154" w:rsidP="00147154">
      <w:pPr>
        <w:spacing w:before="289" w:line="227" w:lineRule="auto"/>
        <w:ind w:firstLine="504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9"/>
          <w:sz w:val="23"/>
          <w:szCs w:val="23"/>
        </w:rPr>
        <w:t>未注册用户进入系统需要先进行注册再登录才可使用。</w:t>
      </w:r>
    </w:p>
    <w:p w14:paraId="37846C08" w14:textId="77777777" w:rsidR="00147154" w:rsidRDefault="00147154" w:rsidP="00147154">
      <w:pPr>
        <w:spacing w:before="185" w:line="234" w:lineRule="auto"/>
        <w:ind w:firstLine="536"/>
        <w:rPr>
          <w:rFonts w:ascii="宋体" w:eastAsia="宋体" w:hAnsi="宋体" w:cs="宋体"/>
          <w:sz w:val="23"/>
          <w:szCs w:val="23"/>
        </w:rPr>
      </w:pPr>
      <w:r>
        <w:rPr>
          <w:rFonts w:ascii="等线" w:eastAsia="等线" w:hAnsi="等线" w:cs="等线"/>
          <w:sz w:val="20"/>
          <w:szCs w:val="20"/>
        </w:rPr>
        <w:t>（1）</w:t>
      </w:r>
      <w:r>
        <w:rPr>
          <w:rFonts w:ascii="等线" w:eastAsia="等线" w:hAnsi="等线" w:cs="等线"/>
          <w:spacing w:val="-35"/>
          <w:sz w:val="20"/>
          <w:szCs w:val="20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用户注册</w:t>
      </w:r>
    </w:p>
    <w:p w14:paraId="6E315089" w14:textId="16D4ABF3" w:rsidR="00147154" w:rsidRDefault="00F23CAF" w:rsidP="00147154">
      <w:pPr>
        <w:spacing w:before="195" w:line="5938" w:lineRule="exact"/>
        <w:ind w:firstLine="729"/>
        <w:textAlignment w:val="center"/>
      </w:pPr>
      <w:r>
        <w:rPr>
          <w:noProof/>
        </w:rPr>
        <w:drawing>
          <wp:inline distT="0" distB="0" distL="0" distR="0" wp14:anchorId="103DEA6F" wp14:editId="733D6EE8">
            <wp:extent cx="1996440" cy="3553108"/>
            <wp:effectExtent l="0" t="0" r="3810" b="9525"/>
            <wp:docPr id="648175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"/>
                    <a:stretch/>
                  </pic:blipFill>
                  <pic:spPr bwMode="auto">
                    <a:xfrm>
                      <a:off x="0" y="0"/>
                      <a:ext cx="2005428" cy="35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D542B" wp14:editId="1A093418">
            <wp:extent cx="1955800" cy="3485891"/>
            <wp:effectExtent l="0" t="0" r="6350" b="635"/>
            <wp:docPr id="15658664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02" cy="35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B29F" w14:textId="572EC69F" w:rsidR="00147154" w:rsidRPr="00B22170" w:rsidRDefault="00147154" w:rsidP="00B22170">
      <w:pPr>
        <w:spacing w:before="270" w:line="232" w:lineRule="auto"/>
        <w:ind w:firstLine="3717"/>
        <w:rPr>
          <w:rFonts w:ascii="宋体" w:eastAsia="宋体" w:hAnsi="宋体" w:cs="宋体" w:hint="eastAsia"/>
          <w:sz w:val="17"/>
          <w:szCs w:val="17"/>
        </w:rPr>
      </w:pPr>
      <w:r>
        <w:rPr>
          <w:rFonts w:ascii="宋体" w:eastAsia="宋体" w:hAnsi="宋体" w:cs="宋体"/>
          <w:spacing w:val="2"/>
          <w:sz w:val="17"/>
          <w:szCs w:val="17"/>
        </w:rPr>
        <w:t>图</w:t>
      </w:r>
      <w:r>
        <w:rPr>
          <w:rFonts w:ascii="宋体" w:eastAsia="宋体" w:hAnsi="宋体" w:cs="宋体"/>
          <w:spacing w:val="23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2"/>
          <w:sz w:val="17"/>
          <w:szCs w:val="17"/>
        </w:rPr>
        <w:t>5-4</w:t>
      </w:r>
      <w:r>
        <w:rPr>
          <w:rFonts w:ascii="宋体" w:eastAsia="宋体" w:hAnsi="宋体" w:cs="宋体"/>
          <w:spacing w:val="-34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2"/>
          <w:sz w:val="17"/>
          <w:szCs w:val="17"/>
        </w:rPr>
        <w:t>注册界面</w:t>
      </w:r>
    </w:p>
    <w:p w14:paraId="3E6C343C" w14:textId="77777777" w:rsidR="00147154" w:rsidRDefault="00147154" w:rsidP="00147154">
      <w:pPr>
        <w:spacing w:before="76" w:line="227" w:lineRule="auto"/>
        <w:ind w:firstLine="2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sz w:val="23"/>
          <w:szCs w:val="23"/>
        </w:rPr>
        <w:lastRenderedPageBreak/>
        <w:t>字段说明和展示说明</w:t>
      </w:r>
    </w:p>
    <w:p w14:paraId="581CBDA8" w14:textId="77777777" w:rsidR="00147154" w:rsidRDefault="00147154" w:rsidP="00147154">
      <w:pPr>
        <w:spacing w:before="96" w:line="227" w:lineRule="auto"/>
        <w:ind w:firstLine="31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5DECC8AC" wp14:editId="5FDB5163">
            <wp:extent cx="95402" cy="168859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6"/>
          <w:w w:val="101"/>
          <w:sz w:val="23"/>
          <w:szCs w:val="23"/>
        </w:rPr>
        <w:t xml:space="preserve">    </w:t>
      </w:r>
      <w:r>
        <w:rPr>
          <w:rFonts w:ascii="宋体" w:eastAsia="宋体" w:hAnsi="宋体" w:cs="宋体"/>
          <w:spacing w:val="-10"/>
          <w:w w:val="93"/>
          <w:sz w:val="23"/>
          <w:szCs w:val="23"/>
        </w:rPr>
        <w:t>log</w:t>
      </w:r>
      <w:r>
        <w:rPr>
          <w:rFonts w:ascii="宋体" w:eastAsia="宋体" w:hAnsi="宋体" w:cs="宋体"/>
          <w:spacing w:val="11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0"/>
          <w:w w:val="93"/>
          <w:sz w:val="23"/>
          <w:szCs w:val="23"/>
        </w:rPr>
        <w:t>up：</w:t>
      </w:r>
      <w:r>
        <w:rPr>
          <w:rFonts w:ascii="宋体" w:eastAsia="宋体" w:hAnsi="宋体" w:cs="宋体"/>
          <w:spacing w:val="69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0"/>
          <w:w w:val="93"/>
          <w:sz w:val="23"/>
          <w:szCs w:val="23"/>
        </w:rPr>
        <w:t>注册</w:t>
      </w:r>
    </w:p>
    <w:p w14:paraId="61A4CA65" w14:textId="77777777" w:rsidR="00147154" w:rsidRDefault="00147154" w:rsidP="00147154">
      <w:pPr>
        <w:spacing w:before="38" w:line="239" w:lineRule="auto"/>
        <w:ind w:left="25" w:right="6582" w:firstLine="3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4"/>
          <w:sz w:val="23"/>
          <w:szCs w:val="23"/>
        </w:rPr>
        <w:drawing>
          <wp:inline distT="0" distB="0" distL="0" distR="0" wp14:anchorId="7BCE3A2C" wp14:editId="319AA9D0">
            <wp:extent cx="83079" cy="147048"/>
            <wp:effectExtent l="0" t="0" r="0" b="0"/>
            <wp:docPr id="167" name="IM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 16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10"/>
          <w:sz w:val="23"/>
          <w:szCs w:val="23"/>
        </w:rPr>
        <w:t xml:space="preserve">    </w:t>
      </w:r>
      <w:r>
        <w:rPr>
          <w:rFonts w:ascii="宋体" w:eastAsia="宋体" w:hAnsi="宋体" w:cs="宋体"/>
          <w:sz w:val="23"/>
          <w:szCs w:val="23"/>
        </w:rPr>
        <w:t>log</w:t>
      </w:r>
      <w:r>
        <w:rPr>
          <w:rFonts w:ascii="宋体" w:eastAsia="宋体" w:hAnsi="宋体" w:cs="宋体"/>
          <w:spacing w:val="31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 xml:space="preserve">in;登录 </w:t>
      </w:r>
      <w:r>
        <w:rPr>
          <w:rFonts w:ascii="宋体" w:eastAsia="宋体" w:hAnsi="宋体" w:cs="宋体"/>
          <w:spacing w:val="7"/>
          <w:sz w:val="23"/>
          <w:szCs w:val="23"/>
        </w:rPr>
        <w:t>交互逻辑说明</w:t>
      </w:r>
    </w:p>
    <w:p w14:paraId="09F561E8" w14:textId="77777777" w:rsidR="00147154" w:rsidRDefault="00147154" w:rsidP="00147154">
      <w:pPr>
        <w:spacing w:before="147" w:line="335" w:lineRule="auto"/>
        <w:ind w:left="442" w:right="11" w:hanging="407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157165E9" wp14:editId="3A5F4ADA">
            <wp:extent cx="111700" cy="197705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1700" cy="1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21"/>
          <w:w w:val="101"/>
          <w:sz w:val="23"/>
          <w:szCs w:val="23"/>
        </w:rPr>
        <w:t xml:space="preserve">   </w:t>
      </w:r>
      <w:r>
        <w:rPr>
          <w:rFonts w:ascii="宋体" w:eastAsia="宋体" w:hAnsi="宋体" w:cs="宋体"/>
          <w:spacing w:val="1"/>
          <w:sz w:val="23"/>
          <w:szCs w:val="23"/>
        </w:rPr>
        <w:t>注册顺序:点击注册（log</w:t>
      </w:r>
      <w:r>
        <w:rPr>
          <w:rFonts w:ascii="宋体" w:eastAsia="宋体" w:hAnsi="宋体" w:cs="宋体"/>
          <w:spacing w:val="12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up）</w:t>
      </w:r>
      <w:r>
        <w:rPr>
          <w:rFonts w:ascii="宋体" w:eastAsia="宋体" w:hAnsi="宋体" w:cs="宋体"/>
          <w:spacing w:val="4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→输入邮箱和密码→点击注册（log</w:t>
      </w:r>
      <w:r>
        <w:rPr>
          <w:rFonts w:ascii="宋体" w:eastAsia="宋体" w:hAnsi="宋体" w:cs="宋体"/>
          <w:spacing w:val="1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up）</w:t>
      </w:r>
      <w:r>
        <w:rPr>
          <w:rFonts w:ascii="宋体" w:eastAsia="宋体" w:hAnsi="宋体" w:cs="宋体"/>
          <w:spacing w:val="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"/>
          <w:sz w:val="23"/>
          <w:szCs w:val="23"/>
        </w:rPr>
        <w:t>→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完成（跳转登录页）</w:t>
      </w:r>
    </w:p>
    <w:p w14:paraId="25B9B343" w14:textId="77777777" w:rsidR="00147154" w:rsidRDefault="00147154" w:rsidP="00147154">
      <w:pPr>
        <w:spacing w:before="212"/>
        <w:ind w:firstLine="36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6"/>
          <w:sz w:val="23"/>
          <w:szCs w:val="23"/>
        </w:rPr>
        <w:drawing>
          <wp:inline distT="0" distB="0" distL="0" distR="0" wp14:anchorId="74C7514D" wp14:editId="1D86FB73">
            <wp:extent cx="119252" cy="211073"/>
            <wp:effectExtent l="0" t="0" r="0" b="0"/>
            <wp:docPr id="169" name="IM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 16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252" cy="2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9"/>
          <w:sz w:val="23"/>
          <w:szCs w:val="23"/>
        </w:rPr>
        <w:t xml:space="preserve">   </w:t>
      </w:r>
      <w:r>
        <w:rPr>
          <w:rFonts w:ascii="宋体" w:eastAsia="宋体" w:hAnsi="宋体" w:cs="宋体"/>
          <w:spacing w:val="-8"/>
          <w:sz w:val="23"/>
          <w:szCs w:val="23"/>
        </w:rPr>
        <w:t>注册按钮：</w:t>
      </w:r>
      <w:r>
        <w:rPr>
          <w:rFonts w:ascii="宋体" w:eastAsia="宋体" w:hAnsi="宋体" w:cs="宋体"/>
          <w:spacing w:val="71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8"/>
          <w:sz w:val="23"/>
          <w:szCs w:val="23"/>
        </w:rPr>
        <w:t>跳转至注册页</w:t>
      </w:r>
    </w:p>
    <w:p w14:paraId="601ECABC" w14:textId="77777777" w:rsidR="00147154" w:rsidRDefault="00147154" w:rsidP="00147154">
      <w:pPr>
        <w:spacing w:line="279" w:lineRule="auto"/>
      </w:pPr>
    </w:p>
    <w:p w14:paraId="0A5B594F" w14:textId="2FEB64BD" w:rsidR="00B22170" w:rsidRPr="00B22170" w:rsidRDefault="00147154" w:rsidP="00B22170">
      <w:pPr>
        <w:spacing w:before="92" w:line="221" w:lineRule="auto"/>
        <w:ind w:firstLine="28"/>
        <w:outlineLvl w:val="2"/>
        <w:rPr>
          <w:rFonts w:ascii="宋体" w:eastAsia="宋体" w:hAnsi="宋体" w:cs="宋体" w:hint="eastAsia"/>
          <w:spacing w:val="-4"/>
          <w:sz w:val="28"/>
          <w:szCs w:val="28"/>
        </w:rPr>
      </w:pPr>
      <w:bookmarkStart w:id="18" w:name="_bookmark41"/>
      <w:bookmarkEnd w:id="18"/>
      <w:r>
        <w:rPr>
          <w:rFonts w:ascii="宋体" w:eastAsia="宋体" w:hAnsi="宋体" w:cs="宋体"/>
          <w:spacing w:val="-4"/>
          <w:sz w:val="28"/>
          <w:szCs w:val="28"/>
        </w:rPr>
        <w:t>5.</w:t>
      </w:r>
      <w:r w:rsidR="005A7197">
        <w:rPr>
          <w:rFonts w:ascii="宋体" w:eastAsia="宋体" w:hAnsi="宋体" w:cs="宋体" w:hint="eastAsia"/>
          <w:spacing w:val="-4"/>
          <w:sz w:val="28"/>
          <w:szCs w:val="28"/>
        </w:rPr>
        <w:t>4</w:t>
      </w:r>
      <w:r>
        <w:rPr>
          <w:rFonts w:ascii="宋体" w:eastAsia="宋体" w:hAnsi="宋体" w:cs="宋体"/>
          <w:spacing w:val="-4"/>
          <w:sz w:val="28"/>
          <w:szCs w:val="28"/>
        </w:rPr>
        <w:t>.2</w:t>
      </w:r>
      <w:r>
        <w:rPr>
          <w:rFonts w:ascii="宋体" w:eastAsia="宋体" w:hAnsi="宋体" w:cs="宋体"/>
          <w:spacing w:val="2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二维生成</w:t>
      </w:r>
    </w:p>
    <w:p w14:paraId="5E93493C" w14:textId="77777777" w:rsidR="00B22170" w:rsidRPr="00B22170" w:rsidRDefault="00B22170" w:rsidP="00B22170">
      <w:pPr>
        <w:spacing w:before="185" w:line="228" w:lineRule="auto"/>
        <w:rPr>
          <w:rFonts w:ascii="宋体" w:eastAsia="宋体" w:hAnsi="宋体" w:cs="宋体"/>
          <w:spacing w:val="7"/>
          <w:sz w:val="23"/>
          <w:szCs w:val="23"/>
        </w:rPr>
      </w:pPr>
      <w:r w:rsidRPr="00B22170">
        <w:rPr>
          <w:rFonts w:ascii="宋体" w:eastAsia="宋体" w:hAnsi="宋体" w:cs="宋体"/>
          <w:spacing w:val="7"/>
          <w:sz w:val="23"/>
          <w:szCs w:val="23"/>
        </w:rPr>
        <w:t>支持快递代取用户个人信息</w:t>
      </w:r>
      <w:proofErr w:type="gramStart"/>
      <w:r w:rsidRPr="00B22170">
        <w:rPr>
          <w:rFonts w:ascii="宋体" w:eastAsia="宋体" w:hAnsi="宋体" w:cs="宋体"/>
          <w:spacing w:val="7"/>
          <w:sz w:val="23"/>
          <w:szCs w:val="23"/>
        </w:rPr>
        <w:t>二维码的</w:t>
      </w:r>
      <w:proofErr w:type="gramEnd"/>
      <w:r w:rsidRPr="00B22170">
        <w:rPr>
          <w:rFonts w:ascii="宋体" w:eastAsia="宋体" w:hAnsi="宋体" w:cs="宋体"/>
          <w:spacing w:val="7"/>
          <w:sz w:val="23"/>
          <w:szCs w:val="23"/>
        </w:rPr>
        <w:t>生成。</w:t>
      </w:r>
    </w:p>
    <w:p w14:paraId="6DFF301F" w14:textId="113F8EAC" w:rsidR="00B22170" w:rsidRPr="00B22170" w:rsidRDefault="00B22170" w:rsidP="00B22170">
      <w:pPr>
        <w:spacing w:before="185" w:line="228" w:lineRule="auto"/>
        <w:rPr>
          <w:rFonts w:ascii="宋体" w:eastAsia="宋体" w:hAnsi="宋体" w:cs="宋体" w:hint="eastAsia"/>
          <w:spacing w:val="7"/>
          <w:sz w:val="23"/>
          <w:szCs w:val="23"/>
        </w:rPr>
      </w:pPr>
      <w:r>
        <w:rPr>
          <w:rFonts w:ascii="宋体" w:eastAsia="宋体" w:hAnsi="宋体" w:cs="宋体"/>
          <w:spacing w:val="7"/>
          <w:sz w:val="23"/>
          <w:szCs w:val="23"/>
        </w:rPr>
        <w:t>（1）快递</w:t>
      </w:r>
      <w:proofErr w:type="gramStart"/>
      <w:r>
        <w:rPr>
          <w:rFonts w:ascii="宋体" w:eastAsia="宋体" w:hAnsi="宋体" w:cs="宋体"/>
          <w:spacing w:val="7"/>
          <w:sz w:val="23"/>
          <w:szCs w:val="23"/>
        </w:rPr>
        <w:t>二维码生</w:t>
      </w:r>
      <w:r>
        <w:rPr>
          <w:rFonts w:ascii="宋体" w:eastAsia="宋体" w:hAnsi="宋体" w:cs="宋体" w:hint="eastAsia"/>
          <w:spacing w:val="7"/>
          <w:sz w:val="23"/>
          <w:szCs w:val="23"/>
        </w:rPr>
        <w:t>成</w:t>
      </w:r>
      <w:proofErr w:type="gramEnd"/>
    </w:p>
    <w:p w14:paraId="71E5FC83" w14:textId="77777777" w:rsidR="00B22170" w:rsidRPr="00B22170" w:rsidRDefault="00B22170" w:rsidP="00B22170">
      <w:pPr>
        <w:spacing w:before="294" w:line="227" w:lineRule="auto"/>
        <w:rPr>
          <w:rFonts w:ascii="宋体" w:eastAsia="宋体" w:hAnsi="宋体" w:cs="宋体" w:hint="eastAsia"/>
          <w:spacing w:val="9"/>
          <w:sz w:val="23"/>
          <w:szCs w:val="23"/>
        </w:rPr>
      </w:pPr>
      <w:r>
        <w:rPr>
          <w:noProof/>
        </w:rPr>
        <w:drawing>
          <wp:inline distT="0" distB="0" distL="0" distR="0" wp14:anchorId="068B4489" wp14:editId="27D0FF0F">
            <wp:extent cx="1665022" cy="2939499"/>
            <wp:effectExtent l="0" t="0" r="0" b="0"/>
            <wp:docPr id="16044703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"/>
                    <a:stretch/>
                  </pic:blipFill>
                  <pic:spPr bwMode="auto">
                    <a:xfrm>
                      <a:off x="0" y="0"/>
                      <a:ext cx="1683461" cy="29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9A46" wp14:editId="788C2F44">
            <wp:extent cx="1660118" cy="2989690"/>
            <wp:effectExtent l="0" t="0" r="0" b="1270"/>
            <wp:docPr id="124013437" name="图片 1240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69" cy="30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E3A9E" wp14:editId="181B7D11">
            <wp:extent cx="1699403" cy="3003857"/>
            <wp:effectExtent l="0" t="0" r="0" b="6350"/>
            <wp:docPr id="15009229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"/>
                    <a:stretch/>
                  </pic:blipFill>
                  <pic:spPr bwMode="auto">
                    <a:xfrm>
                      <a:off x="0" y="0"/>
                      <a:ext cx="1736548" cy="30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399C" w14:textId="7CD2E69B" w:rsidR="00B22170" w:rsidRPr="00B22170" w:rsidRDefault="00B22170" w:rsidP="00B22170">
      <w:pPr>
        <w:spacing w:before="256" w:line="230" w:lineRule="auto"/>
        <w:ind w:firstLine="3177"/>
        <w:rPr>
          <w:rFonts w:ascii="宋体" w:eastAsia="宋体" w:hAnsi="宋体" w:cs="宋体" w:hint="eastAsia"/>
          <w:sz w:val="17"/>
          <w:szCs w:val="17"/>
        </w:rPr>
      </w:pPr>
      <w:r>
        <w:rPr>
          <w:rFonts w:ascii="宋体" w:eastAsia="宋体" w:hAnsi="宋体" w:cs="宋体"/>
          <w:spacing w:val="5"/>
          <w:sz w:val="17"/>
          <w:szCs w:val="17"/>
        </w:rPr>
        <w:t>图</w:t>
      </w:r>
      <w:r>
        <w:rPr>
          <w:rFonts w:ascii="宋体" w:eastAsia="宋体" w:hAnsi="宋体" w:cs="宋体"/>
          <w:spacing w:val="29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5"/>
          <w:sz w:val="17"/>
          <w:szCs w:val="17"/>
        </w:rPr>
        <w:t>5-5</w:t>
      </w:r>
      <w:r>
        <w:rPr>
          <w:rFonts w:ascii="宋体" w:eastAsia="宋体" w:hAnsi="宋体" w:cs="宋体"/>
          <w:spacing w:val="-34"/>
          <w:sz w:val="17"/>
          <w:szCs w:val="17"/>
        </w:rPr>
        <w:t xml:space="preserve"> </w:t>
      </w:r>
      <w:r>
        <w:rPr>
          <w:rFonts w:ascii="宋体" w:eastAsia="宋体" w:hAnsi="宋体" w:cs="宋体"/>
          <w:spacing w:val="5"/>
          <w:sz w:val="17"/>
          <w:szCs w:val="17"/>
        </w:rPr>
        <w:t>信息录入与</w:t>
      </w:r>
      <w:proofErr w:type="gramStart"/>
      <w:r>
        <w:rPr>
          <w:rFonts w:ascii="宋体" w:eastAsia="宋体" w:hAnsi="宋体" w:cs="宋体"/>
          <w:spacing w:val="5"/>
          <w:sz w:val="17"/>
          <w:szCs w:val="17"/>
        </w:rPr>
        <w:t>二维码生成</w:t>
      </w:r>
      <w:proofErr w:type="gramEnd"/>
    </w:p>
    <w:p w14:paraId="0A98B1B3" w14:textId="77777777" w:rsidR="00B22170" w:rsidRDefault="00B22170" w:rsidP="00B22170">
      <w:pPr>
        <w:spacing w:before="75" w:line="227" w:lineRule="auto"/>
        <w:ind w:firstLine="22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sz w:val="23"/>
          <w:szCs w:val="23"/>
        </w:rPr>
        <w:t>字段说明和展示说明</w:t>
      </w:r>
    </w:p>
    <w:p w14:paraId="1EE5CCB0" w14:textId="77777777" w:rsidR="00B22170" w:rsidRDefault="00B22170" w:rsidP="00B22170">
      <w:pPr>
        <w:spacing w:before="175" w:line="227" w:lineRule="auto"/>
        <w:ind w:firstLine="31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62548AB9" wp14:editId="605AD231">
            <wp:extent cx="95402" cy="168859"/>
            <wp:effectExtent l="0" t="0" r="0" b="0"/>
            <wp:docPr id="171" name="IM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 1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2"/>
          <w:w w:val="101"/>
          <w:sz w:val="23"/>
          <w:szCs w:val="23"/>
        </w:rPr>
        <w:t xml:space="preserve">    </w:t>
      </w:r>
      <w:r>
        <w:rPr>
          <w:rFonts w:ascii="宋体" w:eastAsia="宋体" w:hAnsi="宋体" w:cs="宋体"/>
          <w:spacing w:val="-5"/>
          <w:sz w:val="23"/>
          <w:szCs w:val="23"/>
        </w:rPr>
        <w:t>所在楼栋：</w:t>
      </w:r>
      <w:r>
        <w:rPr>
          <w:rFonts w:ascii="宋体" w:eastAsia="宋体" w:hAnsi="宋体" w:cs="宋体"/>
          <w:spacing w:val="7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5"/>
          <w:sz w:val="23"/>
          <w:szCs w:val="23"/>
        </w:rPr>
        <w:t>必填，长度限制</w:t>
      </w:r>
      <w:r>
        <w:rPr>
          <w:rFonts w:ascii="宋体" w:eastAsia="宋体" w:hAnsi="宋体" w:cs="宋体"/>
          <w:spacing w:val="-40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5"/>
          <w:sz w:val="23"/>
          <w:szCs w:val="23"/>
        </w:rPr>
        <w:t>30</w:t>
      </w:r>
      <w:r>
        <w:rPr>
          <w:rFonts w:ascii="宋体" w:eastAsia="宋体" w:hAnsi="宋体" w:cs="宋体"/>
          <w:spacing w:val="-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5"/>
          <w:sz w:val="23"/>
          <w:szCs w:val="23"/>
        </w:rPr>
        <w:t>字节</w:t>
      </w:r>
    </w:p>
    <w:p w14:paraId="70EA394D" w14:textId="77777777" w:rsidR="00B22170" w:rsidRDefault="00B22170" w:rsidP="00B22170">
      <w:pPr>
        <w:spacing w:before="185" w:line="227" w:lineRule="auto"/>
        <w:ind w:firstLine="31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173E8CBA" wp14:editId="55A976C3">
            <wp:extent cx="95402" cy="168859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2"/>
          <w:sz w:val="23"/>
          <w:szCs w:val="23"/>
        </w:rPr>
        <w:t xml:space="preserve">    </w:t>
      </w:r>
      <w:r>
        <w:rPr>
          <w:rFonts w:ascii="宋体" w:eastAsia="宋体" w:hAnsi="宋体" w:cs="宋体"/>
          <w:spacing w:val="6"/>
          <w:sz w:val="23"/>
          <w:szCs w:val="23"/>
        </w:rPr>
        <w:t>姓名:必填，长度限制</w:t>
      </w:r>
      <w:r>
        <w:rPr>
          <w:rFonts w:ascii="宋体" w:eastAsia="宋体" w:hAnsi="宋体" w:cs="宋体"/>
          <w:spacing w:val="-39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30</w:t>
      </w:r>
      <w:r>
        <w:rPr>
          <w:rFonts w:ascii="宋体" w:eastAsia="宋体" w:hAnsi="宋体" w:cs="宋体"/>
          <w:spacing w:val="-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字节</w:t>
      </w:r>
    </w:p>
    <w:p w14:paraId="64A5361B" w14:textId="77777777" w:rsidR="00B22170" w:rsidRDefault="00B22170" w:rsidP="00B22170">
      <w:pPr>
        <w:spacing w:before="186" w:line="305" w:lineRule="auto"/>
        <w:ind w:left="25" w:right="6222" w:firstLine="6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613E03B5" wp14:editId="23213409">
            <wp:extent cx="95402" cy="168859"/>
            <wp:effectExtent l="0" t="0" r="0" b="0"/>
            <wp:docPr id="173" name="IM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 17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2"/>
          <w:sz w:val="23"/>
          <w:szCs w:val="23"/>
        </w:rPr>
        <w:t xml:space="preserve">    </w:t>
      </w:r>
      <w:r>
        <w:rPr>
          <w:rFonts w:ascii="宋体" w:eastAsia="宋体" w:hAnsi="宋体" w:cs="宋体"/>
          <w:spacing w:val="-19"/>
          <w:sz w:val="23"/>
          <w:szCs w:val="23"/>
        </w:rPr>
        <w:t>联系电话：</w:t>
      </w:r>
      <w:r>
        <w:rPr>
          <w:rFonts w:ascii="宋体" w:eastAsia="宋体" w:hAnsi="宋体" w:cs="宋体"/>
          <w:spacing w:val="7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19"/>
          <w:sz w:val="23"/>
          <w:szCs w:val="23"/>
        </w:rPr>
        <w:t>必填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交互逻辑说明</w:t>
      </w:r>
    </w:p>
    <w:p w14:paraId="3119A2D2" w14:textId="77777777" w:rsidR="00B22170" w:rsidRDefault="00B22170" w:rsidP="00B22170">
      <w:pPr>
        <w:spacing w:before="176" w:line="305" w:lineRule="auto"/>
        <w:ind w:left="450" w:right="11" w:hanging="419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5"/>
          <w:sz w:val="23"/>
          <w:szCs w:val="23"/>
        </w:rPr>
        <w:drawing>
          <wp:inline distT="0" distB="0" distL="0" distR="0" wp14:anchorId="4BD60BB8" wp14:editId="6D8C7280">
            <wp:extent cx="95402" cy="168859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7"/>
          <w:sz w:val="23"/>
          <w:szCs w:val="23"/>
        </w:rPr>
        <w:t xml:space="preserve">    </w:t>
      </w:r>
      <w:r>
        <w:rPr>
          <w:rFonts w:ascii="宋体" w:eastAsia="宋体" w:hAnsi="宋体" w:cs="宋体"/>
          <w:spacing w:val="-2"/>
          <w:sz w:val="23"/>
          <w:szCs w:val="23"/>
        </w:rPr>
        <w:t>操作顺序：</w:t>
      </w:r>
      <w:r>
        <w:rPr>
          <w:rFonts w:ascii="宋体" w:eastAsia="宋体" w:hAnsi="宋体" w:cs="宋体"/>
          <w:spacing w:val="67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2"/>
          <w:sz w:val="23"/>
          <w:szCs w:val="23"/>
        </w:rPr>
        <w:t>登录完成→提交个人信息（楼栋、姓名、联系电话）</w:t>
      </w:r>
      <w:r>
        <w:rPr>
          <w:rFonts w:ascii="宋体" w:eastAsia="宋体" w:hAnsi="宋体" w:cs="宋体"/>
          <w:spacing w:val="36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-2"/>
          <w:sz w:val="23"/>
          <w:szCs w:val="23"/>
        </w:rPr>
        <w:t>→点击提交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→生成</w:t>
      </w:r>
      <w:proofErr w:type="gramStart"/>
      <w:r>
        <w:rPr>
          <w:rFonts w:ascii="宋体" w:eastAsia="宋体" w:hAnsi="宋体" w:cs="宋体"/>
          <w:spacing w:val="7"/>
          <w:sz w:val="23"/>
          <w:szCs w:val="23"/>
        </w:rPr>
        <w:t>二维码</w:t>
      </w:r>
      <w:proofErr w:type="gramEnd"/>
      <w:r>
        <w:rPr>
          <w:rFonts w:ascii="宋体" w:eastAsia="宋体" w:hAnsi="宋体" w:cs="宋体"/>
          <w:spacing w:val="7"/>
          <w:sz w:val="23"/>
          <w:szCs w:val="23"/>
        </w:rPr>
        <w:t>→完成</w:t>
      </w:r>
    </w:p>
    <w:p w14:paraId="3F88132D" w14:textId="77777777" w:rsidR="00B22170" w:rsidRDefault="00B22170" w:rsidP="00B22170">
      <w:pPr>
        <w:spacing w:before="212"/>
        <w:ind w:firstLine="36"/>
        <w:rPr>
          <w:rFonts w:ascii="宋体" w:eastAsia="宋体" w:hAnsi="宋体" w:cs="宋体"/>
          <w:sz w:val="23"/>
          <w:szCs w:val="23"/>
        </w:rPr>
      </w:pPr>
      <w:r>
        <w:rPr>
          <w:noProof/>
          <w:position w:val="-6"/>
          <w:sz w:val="23"/>
          <w:szCs w:val="23"/>
        </w:rPr>
        <w:drawing>
          <wp:inline distT="0" distB="0" distL="0" distR="0" wp14:anchorId="40117E7A" wp14:editId="7A2DF066">
            <wp:extent cx="119252" cy="211073"/>
            <wp:effectExtent l="0" t="0" r="0" b="0"/>
            <wp:docPr id="175" name="IM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 1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252" cy="2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spacing w:val="15"/>
          <w:sz w:val="23"/>
          <w:szCs w:val="23"/>
        </w:rPr>
        <w:t xml:space="preserve">   </w:t>
      </w:r>
      <w:r>
        <w:rPr>
          <w:rFonts w:ascii="宋体" w:eastAsia="宋体" w:hAnsi="宋体" w:cs="宋体"/>
          <w:sz w:val="23"/>
          <w:szCs w:val="23"/>
        </w:rPr>
        <w:t>提交按钮：</w:t>
      </w:r>
      <w:r>
        <w:rPr>
          <w:rFonts w:ascii="宋体" w:eastAsia="宋体" w:hAnsi="宋体" w:cs="宋体"/>
          <w:spacing w:val="75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系统记录信息并返回变更个人用户信息</w:t>
      </w:r>
    </w:p>
    <w:p w14:paraId="536D6DCB" w14:textId="25ABE7F4" w:rsidR="00B22170" w:rsidRPr="00B22170" w:rsidRDefault="00B22170" w:rsidP="00B22170">
      <w:pPr>
        <w:rPr>
          <w:rFonts w:ascii="宋体" w:eastAsia="宋体" w:hAnsi="宋体" w:cs="宋体" w:hint="eastAsia"/>
          <w:sz w:val="23"/>
          <w:szCs w:val="23"/>
        </w:rPr>
        <w:sectPr w:rsidR="00B22170" w:rsidRPr="00B22170">
          <w:footerReference w:type="default" r:id="rId37"/>
          <w:pgSz w:w="11906" w:h="16839"/>
          <w:pgMar w:top="1250" w:right="1785" w:bottom="1420" w:left="1785" w:header="0" w:footer="1294" w:gutter="0"/>
          <w:cols w:space="720"/>
        </w:sectPr>
      </w:pPr>
    </w:p>
    <w:p w14:paraId="1F1896A0" w14:textId="77777777" w:rsidR="00147154" w:rsidRDefault="00147154" w:rsidP="00147154">
      <w:pPr>
        <w:spacing w:line="374" w:lineRule="auto"/>
        <w:rPr>
          <w:rFonts w:hint="eastAsia"/>
        </w:rPr>
      </w:pPr>
    </w:p>
    <w:p w14:paraId="0D572CCE" w14:textId="3650DC64" w:rsidR="00147154" w:rsidRDefault="00147154" w:rsidP="00147154">
      <w:pPr>
        <w:spacing w:before="92" w:line="222" w:lineRule="auto"/>
        <w:ind w:firstLine="16"/>
        <w:outlineLvl w:val="1"/>
        <w:rPr>
          <w:rFonts w:ascii="黑体" w:eastAsia="黑体" w:hAnsi="黑体" w:cs="黑体"/>
          <w:sz w:val="28"/>
          <w:szCs w:val="28"/>
        </w:rPr>
      </w:pPr>
      <w:bookmarkStart w:id="19" w:name="_bookmark42"/>
      <w:bookmarkEnd w:id="19"/>
      <w:r>
        <w:rPr>
          <w:rFonts w:ascii="黑体" w:eastAsia="黑体" w:hAnsi="黑体" w:cs="黑体"/>
          <w:spacing w:val="-2"/>
          <w:sz w:val="28"/>
          <w:szCs w:val="28"/>
        </w:rPr>
        <w:t>5.</w:t>
      </w:r>
      <w:r w:rsidR="005A7197">
        <w:rPr>
          <w:rFonts w:ascii="黑体" w:eastAsia="黑体" w:hAnsi="黑体" w:cs="黑体" w:hint="eastAsia"/>
          <w:spacing w:val="-2"/>
          <w:sz w:val="28"/>
          <w:szCs w:val="28"/>
        </w:rPr>
        <w:t>5</w:t>
      </w:r>
      <w:r>
        <w:rPr>
          <w:rFonts w:ascii="黑体" w:eastAsia="黑体" w:hAnsi="黑体" w:cs="黑体"/>
          <w:spacing w:val="20"/>
          <w:sz w:val="28"/>
          <w:szCs w:val="28"/>
        </w:rPr>
        <w:t xml:space="preserve"> </w:t>
      </w:r>
      <w:r>
        <w:rPr>
          <w:rFonts w:ascii="黑体" w:eastAsia="黑体" w:hAnsi="黑体" w:cs="黑体"/>
          <w:spacing w:val="-2"/>
          <w:sz w:val="28"/>
          <w:szCs w:val="28"/>
        </w:rPr>
        <w:t>通信方式和功能架构</w:t>
      </w:r>
    </w:p>
    <w:p w14:paraId="645E828C" w14:textId="77777777" w:rsidR="00147154" w:rsidRDefault="00147154" w:rsidP="00147154">
      <w:pPr>
        <w:spacing w:line="310" w:lineRule="auto"/>
      </w:pPr>
    </w:p>
    <w:p w14:paraId="18C3190B" w14:textId="77777777" w:rsidR="00147154" w:rsidRDefault="00147154" w:rsidP="00147154">
      <w:pPr>
        <w:spacing w:before="75" w:line="376" w:lineRule="auto"/>
        <w:ind w:left="21" w:right="11" w:firstLine="480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8"/>
          <w:sz w:val="23"/>
          <w:szCs w:val="23"/>
        </w:rPr>
        <w:t>本系统采用</w:t>
      </w:r>
      <w:r>
        <w:rPr>
          <w:rFonts w:ascii="宋体" w:eastAsia="宋体" w:hAnsi="宋体" w:cs="宋体"/>
          <w:spacing w:val="-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8"/>
          <w:sz w:val="23"/>
          <w:szCs w:val="23"/>
        </w:rPr>
        <w:t>C/S（客户端/服务器）</w:t>
      </w:r>
      <w:r>
        <w:rPr>
          <w:rFonts w:ascii="宋体" w:eastAsia="宋体" w:hAnsi="宋体" w:cs="宋体"/>
          <w:spacing w:val="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8"/>
          <w:sz w:val="23"/>
          <w:szCs w:val="23"/>
        </w:rPr>
        <w:t>架构，前后端分离的设计模式前端采用</w:t>
      </w:r>
      <w:r>
        <w:rPr>
          <w:rFonts w:ascii="宋体" w:eastAsia="宋体" w:hAnsi="宋体" w:cs="宋体"/>
          <w:sz w:val="23"/>
          <w:szCs w:val="23"/>
        </w:rPr>
        <w:t xml:space="preserve"> </w:t>
      </w:r>
      <w:proofErr w:type="gramStart"/>
      <w:r>
        <w:rPr>
          <w:rFonts w:ascii="宋体" w:eastAsia="宋体" w:hAnsi="宋体" w:cs="宋体"/>
          <w:spacing w:val="10"/>
          <w:sz w:val="23"/>
          <w:szCs w:val="23"/>
        </w:rPr>
        <w:t>微信小</w:t>
      </w:r>
      <w:proofErr w:type="gramEnd"/>
      <w:r>
        <w:rPr>
          <w:rFonts w:ascii="宋体" w:eastAsia="宋体" w:hAnsi="宋体" w:cs="宋体"/>
          <w:spacing w:val="10"/>
          <w:sz w:val="23"/>
          <w:szCs w:val="23"/>
        </w:rPr>
        <w:t>程序原生写法。后端采用python</w:t>
      </w:r>
      <w:r>
        <w:rPr>
          <w:rFonts w:ascii="宋体" w:eastAsia="宋体" w:hAnsi="宋体" w:cs="宋体"/>
          <w:spacing w:val="-43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10"/>
          <w:sz w:val="23"/>
          <w:szCs w:val="23"/>
        </w:rPr>
        <w:t>技术进行开发。</w:t>
      </w:r>
    </w:p>
    <w:p w14:paraId="0FA468DB" w14:textId="77777777" w:rsidR="00147154" w:rsidRDefault="00147154" w:rsidP="00147154">
      <w:pPr>
        <w:spacing w:before="3" w:line="375" w:lineRule="auto"/>
        <w:ind w:left="22" w:right="11" w:firstLine="480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pacing w:val="6"/>
          <w:sz w:val="23"/>
          <w:szCs w:val="23"/>
        </w:rPr>
        <w:t>用户和快递</w:t>
      </w:r>
      <w:proofErr w:type="gramStart"/>
      <w:r>
        <w:rPr>
          <w:rFonts w:ascii="宋体" w:eastAsia="宋体" w:hAnsi="宋体" w:cs="宋体"/>
          <w:spacing w:val="6"/>
          <w:sz w:val="23"/>
          <w:szCs w:val="23"/>
        </w:rPr>
        <w:t>员端采用微信</w:t>
      </w:r>
      <w:proofErr w:type="gramEnd"/>
      <w:r>
        <w:rPr>
          <w:rFonts w:ascii="宋体" w:eastAsia="宋体" w:hAnsi="宋体" w:cs="宋体"/>
          <w:spacing w:val="6"/>
          <w:sz w:val="23"/>
          <w:szCs w:val="23"/>
        </w:rPr>
        <w:t>小程序展示，通过</w:t>
      </w:r>
      <w:proofErr w:type="spellStart"/>
      <w:r>
        <w:rPr>
          <w:rFonts w:ascii="宋体" w:eastAsia="宋体" w:hAnsi="宋体" w:cs="宋体"/>
          <w:spacing w:val="6"/>
          <w:sz w:val="23"/>
          <w:szCs w:val="23"/>
        </w:rPr>
        <w:t>wx.reques</w:t>
      </w:r>
      <w:proofErr w:type="spellEnd"/>
      <w:r>
        <w:rPr>
          <w:rFonts w:ascii="宋体" w:eastAsia="宋体" w:hAnsi="宋体" w:cs="宋体"/>
          <w:spacing w:val="7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向后端服务器发送请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求和接受返回的数据。前后端通信数据格式采用</w:t>
      </w:r>
      <w:r>
        <w:rPr>
          <w:rFonts w:ascii="宋体" w:eastAsia="宋体" w:hAnsi="宋体" w:cs="宋体"/>
          <w:spacing w:val="-31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JSON</w:t>
      </w:r>
      <w:r>
        <w:rPr>
          <w:rFonts w:ascii="宋体" w:eastAsia="宋体" w:hAnsi="宋体" w:cs="宋体"/>
          <w:spacing w:val="-44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9"/>
          <w:sz w:val="23"/>
          <w:szCs w:val="23"/>
        </w:rPr>
        <w:t>格式。数据库选择了体积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8"/>
          <w:sz w:val="23"/>
          <w:szCs w:val="23"/>
        </w:rPr>
        <w:t>小、速度快的</w:t>
      </w:r>
      <w:r>
        <w:rPr>
          <w:rFonts w:ascii="宋体" w:eastAsia="宋体" w:hAnsi="宋体" w:cs="宋体"/>
          <w:spacing w:val="-42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spacing w:val="8"/>
          <w:sz w:val="23"/>
          <w:szCs w:val="23"/>
        </w:rPr>
        <w:t>MySql</w:t>
      </w:r>
      <w:proofErr w:type="spellEnd"/>
      <w:r>
        <w:rPr>
          <w:rFonts w:ascii="宋体" w:eastAsia="宋体" w:hAnsi="宋体" w:cs="宋体"/>
          <w:spacing w:val="8"/>
          <w:sz w:val="23"/>
          <w:szCs w:val="23"/>
        </w:rPr>
        <w:t>，用来存储用户、快递员和订单等信息。</w:t>
      </w:r>
    </w:p>
    <w:p w14:paraId="7D4FEA55" w14:textId="7DDDC645" w:rsidR="007C33A1" w:rsidRDefault="00147154" w:rsidP="007C33A1">
      <w:pPr>
        <w:spacing w:before="43" w:line="378" w:lineRule="auto"/>
        <w:ind w:right="11"/>
        <w:rPr>
          <w:rFonts w:ascii="宋体" w:eastAsia="宋体" w:hAnsi="宋体" w:cs="宋体" w:hint="eastAsia"/>
          <w:spacing w:val="11"/>
          <w:sz w:val="23"/>
          <w:szCs w:val="23"/>
        </w:rPr>
      </w:pPr>
      <w:r>
        <w:rPr>
          <w:rFonts w:ascii="宋体" w:eastAsia="宋体" w:hAnsi="宋体" w:cs="宋体"/>
          <w:spacing w:val="6"/>
          <w:sz w:val="23"/>
          <w:szCs w:val="23"/>
        </w:rPr>
        <w:t>本系统在登录授权信息方面采用了</w:t>
      </w:r>
      <w:r>
        <w:rPr>
          <w:rFonts w:ascii="宋体" w:eastAsia="宋体" w:hAnsi="宋体" w:cs="宋体"/>
          <w:spacing w:val="-17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OAuth</w:t>
      </w:r>
      <w:r>
        <w:rPr>
          <w:rFonts w:ascii="宋体" w:eastAsia="宋体" w:hAnsi="宋体" w:cs="宋体"/>
          <w:spacing w:val="-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协议的授权方式。OAuth</w:t>
      </w:r>
      <w:r>
        <w:rPr>
          <w:rFonts w:ascii="宋体" w:eastAsia="宋体" w:hAnsi="宋体" w:cs="宋体"/>
          <w:spacing w:val="-45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6"/>
          <w:sz w:val="23"/>
          <w:szCs w:val="23"/>
        </w:rPr>
        <w:t>协议可以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pacing w:val="7"/>
          <w:sz w:val="23"/>
          <w:szCs w:val="23"/>
        </w:rPr>
        <w:t>在第三方不需要接触用户名和用户密码的情况下，即可申请获得该用户资源的授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权。OAuth</w:t>
      </w:r>
      <w:r w:rsidR="00E522DF">
        <w:rPr>
          <w:rFonts w:ascii="宋体" w:eastAsia="宋体" w:hAnsi="宋体" w:cs="宋体"/>
          <w:spacing w:val="-42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协议的特点是简单易懂，多框架支持;很安全，无需接触到用户隐私信息;同时也是开放的，任何服务商、开发者都可以使用。OAuth</w:t>
      </w:r>
      <w:r w:rsidR="00E522DF">
        <w:rPr>
          <w:rFonts w:ascii="宋体" w:eastAsia="宋体" w:hAnsi="宋体" w:cs="宋体"/>
          <w:spacing w:val="-40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协议里有四个</w:t>
      </w:r>
      <w:r w:rsidR="00E522DF">
        <w:rPr>
          <w:rFonts w:ascii="宋体" w:eastAsia="宋体" w:hAnsi="宋体" w:cs="宋体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7"/>
          <w:sz w:val="23"/>
          <w:szCs w:val="23"/>
        </w:rPr>
        <w:t>角色，分别是授权服务器、资源服务器、资源拥有者和客户端。其中资源服务器 和授权服务器可以是同一个服务器，也可以是不同的服务器，单独的授权服务器 可以为多个资源服务器发送</w:t>
      </w:r>
      <w:r w:rsidR="00E522DF">
        <w:rPr>
          <w:rFonts w:ascii="宋体" w:eastAsia="宋体" w:hAnsi="宋体" w:cs="宋体"/>
          <w:spacing w:val="-7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7"/>
          <w:sz w:val="23"/>
          <w:szCs w:val="23"/>
        </w:rPr>
        <w:t>token。客户端首先请求用户的授权，用户同意后向</w:t>
      </w:r>
      <w:r w:rsidR="00E522DF">
        <w:rPr>
          <w:rFonts w:ascii="宋体" w:eastAsia="宋体" w:hAnsi="宋体" w:cs="宋体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7"/>
          <w:sz w:val="23"/>
          <w:szCs w:val="23"/>
        </w:rPr>
        <w:t xml:space="preserve">授权服务器申请令牌，授权服务器对客户端进行认证，确认无误后返回令牌，客 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户端拿到令牌后即可向资源服务器申请资源。本系统里</w:t>
      </w:r>
      <w:r w:rsidR="00E522DF">
        <w:rPr>
          <w:rFonts w:ascii="宋体" w:eastAsia="宋体" w:hAnsi="宋体" w:cs="宋体"/>
          <w:spacing w:val="-10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token</w:t>
      </w:r>
      <w:r w:rsidR="00E522DF">
        <w:rPr>
          <w:rFonts w:ascii="宋体" w:eastAsia="宋体" w:hAnsi="宋体" w:cs="宋体"/>
          <w:spacing w:val="-19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11"/>
          <w:sz w:val="23"/>
          <w:szCs w:val="23"/>
        </w:rPr>
        <w:t>的生成就是使用</w:t>
      </w:r>
      <w:r w:rsidR="00E522DF">
        <w:rPr>
          <w:rFonts w:ascii="宋体" w:eastAsia="宋体" w:hAnsi="宋体" w:cs="宋体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2"/>
          <w:sz w:val="23"/>
          <w:szCs w:val="23"/>
        </w:rPr>
        <w:t>JWT</w:t>
      </w:r>
      <w:r w:rsidR="00E522DF">
        <w:rPr>
          <w:rFonts w:ascii="宋体" w:eastAsia="宋体" w:hAnsi="宋体" w:cs="宋体"/>
          <w:spacing w:val="-39"/>
          <w:sz w:val="23"/>
          <w:szCs w:val="23"/>
        </w:rPr>
        <w:t xml:space="preserve"> </w:t>
      </w:r>
      <w:r w:rsidR="00E522DF">
        <w:rPr>
          <w:rFonts w:ascii="宋体" w:eastAsia="宋体" w:hAnsi="宋体" w:cs="宋体"/>
          <w:spacing w:val="2"/>
          <w:sz w:val="23"/>
          <w:szCs w:val="23"/>
        </w:rPr>
        <w:t>方</w:t>
      </w:r>
      <w:r w:rsidR="00911A97">
        <w:rPr>
          <w:rFonts w:ascii="宋体" w:eastAsia="宋体" w:hAnsi="宋体" w:cs="宋体" w:hint="eastAsia"/>
          <w:spacing w:val="2"/>
          <w:sz w:val="23"/>
          <w:szCs w:val="23"/>
        </w:rPr>
        <w:t>法。</w:t>
      </w:r>
    </w:p>
    <w:p w14:paraId="7E249913" w14:textId="5A747914" w:rsidR="007C33A1" w:rsidRPr="007C33A1" w:rsidRDefault="007C33A1" w:rsidP="007C33A1">
      <w:pPr>
        <w:rPr>
          <w:rFonts w:ascii="宋体" w:eastAsia="宋体" w:hAnsi="宋体" w:cs="宋体"/>
          <w:sz w:val="23"/>
          <w:szCs w:val="23"/>
        </w:rPr>
        <w:sectPr w:rsidR="007C33A1" w:rsidRPr="007C33A1">
          <w:footerReference w:type="default" r:id="rId38"/>
          <w:pgSz w:w="11906" w:h="16839"/>
          <w:pgMar w:top="1431" w:right="1785" w:bottom="1422" w:left="1785" w:header="0" w:footer="1293" w:gutter="0"/>
          <w:cols w:space="720"/>
        </w:sectPr>
      </w:pPr>
    </w:p>
    <w:p w14:paraId="2131C3E9" w14:textId="63067FE2" w:rsidR="00911A97" w:rsidRDefault="00911A97" w:rsidP="007C33A1">
      <w:pPr>
        <w:spacing w:line="20" w:lineRule="exact"/>
        <w:rPr>
          <w:rFonts w:hint="eastAsia"/>
        </w:rPr>
      </w:pPr>
    </w:p>
    <w:sectPr w:rsidR="0091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871C" w14:textId="77777777" w:rsidR="001A2966" w:rsidRDefault="001A2966" w:rsidP="00147154">
      <w:r>
        <w:separator/>
      </w:r>
    </w:p>
  </w:endnote>
  <w:endnote w:type="continuationSeparator" w:id="0">
    <w:p w14:paraId="6BE2DF0A" w14:textId="77777777" w:rsidR="001A2966" w:rsidRDefault="001A2966" w:rsidP="0014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B7F6" w14:textId="77777777" w:rsidR="00147154" w:rsidRDefault="00147154">
    <w:pPr>
      <w:spacing w:line="125" w:lineRule="exact"/>
      <w:ind w:firstLine="4076"/>
      <w:rPr>
        <w:rFonts w:ascii="等线" w:eastAsia="等线" w:hAnsi="等线" w:cs="等线"/>
        <w:sz w:val="17"/>
        <w:szCs w:val="17"/>
      </w:rPr>
    </w:pPr>
    <w:r>
      <w:rPr>
        <w:rFonts w:ascii="等线" w:eastAsia="等线" w:hAnsi="等线" w:cs="等线"/>
        <w:spacing w:val="3"/>
        <w:position w:val="-1"/>
        <w:sz w:val="17"/>
        <w:szCs w:val="17"/>
      </w:rPr>
      <w:t>44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A014" w14:textId="77777777" w:rsidR="00147154" w:rsidRDefault="00147154">
    <w:pPr>
      <w:spacing w:line="127" w:lineRule="exact"/>
      <w:ind w:firstLine="4076"/>
      <w:rPr>
        <w:rFonts w:ascii="等线" w:eastAsia="等线" w:hAnsi="等线" w:cs="等线"/>
        <w:sz w:val="17"/>
        <w:szCs w:val="17"/>
      </w:rPr>
    </w:pPr>
    <w:r>
      <w:rPr>
        <w:rFonts w:ascii="等线" w:eastAsia="等线" w:hAnsi="等线" w:cs="等线"/>
        <w:spacing w:val="3"/>
        <w:position w:val="-1"/>
        <w:sz w:val="17"/>
        <w:szCs w:val="17"/>
      </w:rPr>
      <w:t>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ED46" w14:textId="77777777" w:rsidR="00B22170" w:rsidRDefault="00B22170">
    <w:pPr>
      <w:spacing w:line="125" w:lineRule="exact"/>
      <w:ind w:firstLine="4076"/>
      <w:rPr>
        <w:rFonts w:ascii="等线" w:eastAsia="等线" w:hAnsi="等线" w:cs="等线"/>
        <w:sz w:val="17"/>
        <w:szCs w:val="17"/>
      </w:rPr>
    </w:pPr>
    <w:r>
      <w:rPr>
        <w:rFonts w:ascii="等线" w:eastAsia="等线" w:hAnsi="等线" w:cs="等线"/>
        <w:spacing w:val="3"/>
        <w:position w:val="-1"/>
        <w:sz w:val="17"/>
        <w:szCs w:val="17"/>
      </w:rPr>
      <w:t>47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BC0B" w14:textId="77777777" w:rsidR="007C33A1" w:rsidRDefault="007C33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F9AF" w14:textId="77777777" w:rsidR="001A2966" w:rsidRDefault="001A2966" w:rsidP="00147154">
      <w:r>
        <w:separator/>
      </w:r>
    </w:p>
  </w:footnote>
  <w:footnote w:type="continuationSeparator" w:id="0">
    <w:p w14:paraId="672A0ACC" w14:textId="77777777" w:rsidR="001A2966" w:rsidRDefault="001A2966" w:rsidP="0014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2060D"/>
    <w:multiLevelType w:val="hybridMultilevel"/>
    <w:tmpl w:val="6916FA38"/>
    <w:lvl w:ilvl="0" w:tplc="87E4D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18130C"/>
    <w:multiLevelType w:val="hybridMultilevel"/>
    <w:tmpl w:val="8D74FFAC"/>
    <w:lvl w:ilvl="0" w:tplc="C50CF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9101507">
    <w:abstractNumId w:val="1"/>
  </w:num>
  <w:num w:numId="2" w16cid:durableId="34945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8"/>
    <w:rsid w:val="00147154"/>
    <w:rsid w:val="001A2966"/>
    <w:rsid w:val="002202CD"/>
    <w:rsid w:val="0032368F"/>
    <w:rsid w:val="00333BEC"/>
    <w:rsid w:val="003879F8"/>
    <w:rsid w:val="004C4F3F"/>
    <w:rsid w:val="00592F93"/>
    <w:rsid w:val="005A7197"/>
    <w:rsid w:val="006C0BEA"/>
    <w:rsid w:val="006D3121"/>
    <w:rsid w:val="006D49B7"/>
    <w:rsid w:val="007C03F4"/>
    <w:rsid w:val="007C33A1"/>
    <w:rsid w:val="00851A73"/>
    <w:rsid w:val="00911A97"/>
    <w:rsid w:val="00922BAA"/>
    <w:rsid w:val="00B22170"/>
    <w:rsid w:val="00BA7622"/>
    <w:rsid w:val="00D07CD8"/>
    <w:rsid w:val="00D80409"/>
    <w:rsid w:val="00D83885"/>
    <w:rsid w:val="00D913CA"/>
    <w:rsid w:val="00E522DF"/>
    <w:rsid w:val="00EE78E5"/>
    <w:rsid w:val="00F23CAF"/>
    <w:rsid w:val="00F4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DDBB4"/>
  <w15:chartTrackingRefBased/>
  <w15:docId w15:val="{A3BC30FE-78EE-47CC-8351-8E663998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15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154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4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154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47154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147154"/>
    <w:rPr>
      <w:rFonts w:ascii="Arial" w:hAnsi="Arial" w:cs="Arial"/>
      <w:snapToGrid w:val="0"/>
      <w:color w:val="000000"/>
      <w:kern w:val="0"/>
      <w:szCs w:val="21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2368F"/>
    <w:pPr>
      <w:ind w:firstLineChars="200" w:firstLine="420"/>
    </w:pPr>
  </w:style>
  <w:style w:type="paragraph" w:customStyle="1" w:styleId="code">
    <w:name w:val="code"/>
    <w:basedOn w:val="a8"/>
    <w:link w:val="code0"/>
    <w:qFormat/>
    <w:rsid w:val="00592F93"/>
    <w:pPr>
      <w:pBdr>
        <w:top w:val="none" w:sz="0" w:space="0" w:color="auto"/>
        <w:bottom w:val="none" w:sz="0" w:space="0" w:color="auto"/>
      </w:pBdr>
      <w:spacing w:before="200" w:after="160"/>
      <w:jc w:val="left"/>
    </w:pPr>
    <w:rPr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592F93"/>
    <w:rPr>
      <w:color w:val="0563C1" w:themeColor="hyperlink"/>
      <w:u w:val="single"/>
    </w:rPr>
  </w:style>
  <w:style w:type="paragraph" w:styleId="a8">
    <w:name w:val="Intense Quote"/>
    <w:basedOn w:val="a"/>
    <w:next w:val="a"/>
    <w:link w:val="aa"/>
    <w:uiPriority w:val="30"/>
    <w:qFormat/>
    <w:rsid w:val="00592F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8"/>
    <w:uiPriority w:val="30"/>
    <w:rsid w:val="00592F93"/>
    <w:rPr>
      <w:rFonts w:ascii="Arial" w:hAnsi="Arial" w:cs="Arial"/>
      <w:i/>
      <w:iCs/>
      <w:snapToGrid w:val="0"/>
      <w:color w:val="4472C4" w:themeColor="accent1"/>
      <w:kern w:val="0"/>
      <w:szCs w:val="21"/>
      <w14:ligatures w14:val="none"/>
    </w:rPr>
  </w:style>
  <w:style w:type="character" w:customStyle="1" w:styleId="code0">
    <w:name w:val="code 字符"/>
    <w:basedOn w:val="aa"/>
    <w:link w:val="code"/>
    <w:rsid w:val="00592F93"/>
    <w:rPr>
      <w:rFonts w:ascii="Arial" w:hAnsi="Arial" w:cs="Arial"/>
      <w:i/>
      <w:iCs/>
      <w:snapToGrid w:val="0"/>
      <w:color w:val="404040" w:themeColor="text1" w:themeTint="BF"/>
      <w:kern w:val="0"/>
      <w:szCs w:val="21"/>
      <w14:ligatures w14:val="none"/>
    </w:rPr>
  </w:style>
  <w:style w:type="character" w:styleId="ab">
    <w:name w:val="Unresolved Mention"/>
    <w:basedOn w:val="a0"/>
    <w:uiPriority w:val="99"/>
    <w:semiHidden/>
    <w:unhideWhenUsed/>
    <w:rsid w:val="0059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127.0.0.1:8000/login/" TargetMode="External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shuaishuai</dc:creator>
  <cp:keywords/>
  <dc:description/>
  <cp:lastModifiedBy>wei shuaishuai</cp:lastModifiedBy>
  <cp:revision>11</cp:revision>
  <dcterms:created xsi:type="dcterms:W3CDTF">2023-06-05T07:31:00Z</dcterms:created>
  <dcterms:modified xsi:type="dcterms:W3CDTF">2023-06-05T14:40:00Z</dcterms:modified>
</cp:coreProperties>
</file>